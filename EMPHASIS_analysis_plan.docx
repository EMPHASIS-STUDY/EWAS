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84358" w14:textId="77777777" w:rsidR="00195E49" w:rsidRPr="00484075" w:rsidRDefault="00195E49">
      <w:pPr>
        <w:pStyle w:val="Title"/>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pacing w:after="1360"/>
        <w:rPr>
          <w:rFonts w:asciiTheme="minorHAnsi" w:hAnsiTheme="minorHAnsi"/>
          <w:b w:val="0"/>
          <w:color w:val="262626" w:themeColor="text1" w:themeTint="D9"/>
        </w:rPr>
      </w:pPr>
      <w:r w:rsidRPr="00484075">
        <w:rPr>
          <w:rFonts w:asciiTheme="minorHAnsi" w:hAnsiTheme="minorHAnsi"/>
          <w:b w:val="0"/>
          <w:color w:val="262626" w:themeColor="text1" w:themeTint="D9"/>
        </w:rPr>
        <w:t>EMPHASIS analysis plan</w:t>
      </w:r>
    </w:p>
    <w:p w14:paraId="1CBC15AD" w14:textId="2E9E4E3E" w:rsidR="00195E49" w:rsidRPr="00484075" w:rsidRDefault="004504F5"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Overall objectives</w:t>
      </w:r>
    </w:p>
    <w:p w14:paraId="76983DA6" w14:textId="6644E4AF" w:rsidR="00A864F1" w:rsidRPr="00484075" w:rsidRDefault="00E216E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Analyze</w:t>
      </w:r>
      <w:r w:rsidR="00EE6D13" w:rsidRPr="00484075">
        <w:rPr>
          <w:rFonts w:asciiTheme="minorHAnsi" w:hAnsiTheme="minorHAnsi"/>
          <w:color w:val="262626" w:themeColor="text1" w:themeTint="D9"/>
        </w:rPr>
        <w:t xml:space="preserve"> the </w:t>
      </w:r>
      <w:r w:rsidR="004504F5" w:rsidRPr="00484075">
        <w:rPr>
          <w:rFonts w:asciiTheme="minorHAnsi" w:hAnsiTheme="minorHAnsi"/>
          <w:color w:val="262626" w:themeColor="text1" w:themeTint="D9"/>
        </w:rPr>
        <w:t xml:space="preserve">DNA methylation </w:t>
      </w:r>
      <w:r w:rsidR="00EE6D13" w:rsidRPr="00484075">
        <w:rPr>
          <w:rFonts w:asciiTheme="minorHAnsi" w:hAnsiTheme="minorHAnsi"/>
          <w:color w:val="262626" w:themeColor="text1" w:themeTint="D9"/>
        </w:rPr>
        <w:t xml:space="preserve">data generated for our </w:t>
      </w:r>
      <w:r w:rsidR="004504F5" w:rsidRPr="00484075">
        <w:rPr>
          <w:rFonts w:asciiTheme="minorHAnsi" w:hAnsiTheme="minorHAnsi"/>
          <w:color w:val="262626" w:themeColor="text1" w:themeTint="D9"/>
        </w:rPr>
        <w:t>Indian and Gambian cohorts</w:t>
      </w:r>
      <w:r w:rsidR="00EE6D13" w:rsidRPr="00484075">
        <w:rPr>
          <w:rFonts w:asciiTheme="minorHAnsi" w:hAnsiTheme="minorHAnsi"/>
          <w:color w:val="262626" w:themeColor="text1" w:themeTint="D9"/>
        </w:rPr>
        <w:t xml:space="preserve"> in order </w:t>
      </w:r>
      <w:r w:rsidRPr="00484075">
        <w:rPr>
          <w:rFonts w:asciiTheme="minorHAnsi" w:hAnsiTheme="minorHAnsi"/>
          <w:color w:val="262626" w:themeColor="text1" w:themeTint="D9"/>
        </w:rPr>
        <w:t>to</w:t>
      </w:r>
      <w:r w:rsidR="004504F5"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1.</w:t>
      </w:r>
      <w:r w:rsidR="00673520" w:rsidRPr="00484075">
        <w:rPr>
          <w:rFonts w:asciiTheme="minorHAnsi" w:hAnsiTheme="minorHAnsi"/>
          <w:color w:val="262626" w:themeColor="text1" w:themeTint="D9"/>
        </w:rPr>
        <w:t xml:space="preserve"> </w:t>
      </w:r>
      <w:r w:rsidR="00EE6D13" w:rsidRPr="00484075">
        <w:rPr>
          <w:rFonts w:asciiTheme="minorHAnsi" w:hAnsiTheme="minorHAnsi"/>
          <w:color w:val="262626" w:themeColor="text1" w:themeTint="D9"/>
        </w:rPr>
        <w:t>identify</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methylation differences associated with intervention</w:t>
      </w:r>
      <w:r w:rsidR="00BD13D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2.</w:t>
      </w:r>
      <w:r w:rsidR="00BD13D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link these to the </w:t>
      </w:r>
      <w:r w:rsidR="004504F5" w:rsidRPr="00484075">
        <w:rPr>
          <w:rFonts w:asciiTheme="minorHAnsi" w:hAnsiTheme="minorHAnsi"/>
          <w:color w:val="262626" w:themeColor="text1" w:themeTint="D9"/>
        </w:rPr>
        <w:t xml:space="preserve">measured health </w:t>
      </w:r>
      <w:r w:rsidR="00A864F1" w:rsidRPr="00484075">
        <w:rPr>
          <w:rFonts w:asciiTheme="minorHAnsi" w:hAnsiTheme="minorHAnsi"/>
          <w:color w:val="262626" w:themeColor="text1" w:themeTint="D9"/>
        </w:rPr>
        <w:t>outcomes</w:t>
      </w:r>
      <w:r w:rsidR="00BD13D1" w:rsidRPr="00484075">
        <w:rPr>
          <w:rFonts w:asciiTheme="minorHAnsi" w:hAnsiTheme="minorHAnsi"/>
          <w:color w:val="262626" w:themeColor="text1" w:themeTint="D9"/>
        </w:rPr>
        <w:t>,</w:t>
      </w:r>
      <w:r w:rsidR="00A864F1" w:rsidRPr="00484075">
        <w:rPr>
          <w:rFonts w:asciiTheme="minorHAnsi" w:hAnsiTheme="minorHAnsi"/>
          <w:color w:val="262626" w:themeColor="text1" w:themeTint="D9"/>
        </w:rPr>
        <w:t xml:space="preserve"> </w:t>
      </w:r>
      <w:r w:rsidR="00BD13D1" w:rsidRPr="00484075">
        <w:rPr>
          <w:rFonts w:asciiTheme="minorHAnsi" w:hAnsiTheme="minorHAnsi"/>
          <w:b/>
          <w:color w:val="262626" w:themeColor="text1" w:themeTint="D9"/>
        </w:rPr>
        <w:t>3.</w:t>
      </w:r>
      <w:r w:rsidR="00BD13D1" w:rsidRPr="00484075">
        <w:rPr>
          <w:rFonts w:asciiTheme="minorHAnsi" w:hAnsiTheme="minorHAnsi"/>
          <w:color w:val="262626" w:themeColor="text1" w:themeTint="D9"/>
        </w:rPr>
        <w:t xml:space="preserve"> investigate </w:t>
      </w:r>
      <w:r w:rsidR="009D04FA" w:rsidRPr="00484075">
        <w:rPr>
          <w:rFonts w:asciiTheme="minorHAnsi" w:hAnsiTheme="minorHAnsi"/>
          <w:color w:val="262626" w:themeColor="text1" w:themeTint="D9"/>
        </w:rPr>
        <w:t>outcome-</w:t>
      </w:r>
      <w:r w:rsidR="00BD13D1" w:rsidRPr="00484075">
        <w:rPr>
          <w:rFonts w:asciiTheme="minorHAnsi" w:hAnsiTheme="minorHAnsi"/>
          <w:color w:val="262626" w:themeColor="text1" w:themeTint="D9"/>
        </w:rPr>
        <w:t>associated methylation</w:t>
      </w:r>
      <w:r w:rsidR="00BE7A3F" w:rsidRPr="00484075">
        <w:rPr>
          <w:rFonts w:asciiTheme="minorHAnsi" w:hAnsiTheme="minorHAnsi"/>
          <w:color w:val="262626" w:themeColor="text1" w:themeTint="D9"/>
        </w:rPr>
        <w:t xml:space="preserve"> differences</w:t>
      </w:r>
      <w:r w:rsidR="009D04FA" w:rsidRPr="00484075">
        <w:rPr>
          <w:rFonts w:asciiTheme="minorHAnsi" w:hAnsiTheme="minorHAnsi"/>
          <w:color w:val="262626" w:themeColor="text1" w:themeTint="D9"/>
        </w:rPr>
        <w:t xml:space="preserve"> independent of intervention. We </w:t>
      </w:r>
      <w:r w:rsidR="00E33249" w:rsidRPr="00484075">
        <w:rPr>
          <w:rFonts w:asciiTheme="minorHAnsi" w:hAnsiTheme="minorHAnsi"/>
          <w:color w:val="262626" w:themeColor="text1" w:themeTint="D9"/>
        </w:rPr>
        <w:t>may also</w:t>
      </w:r>
      <w:r w:rsidR="009D04FA" w:rsidRPr="00484075">
        <w:rPr>
          <w:rFonts w:asciiTheme="minorHAnsi" w:hAnsiTheme="minorHAnsi"/>
          <w:color w:val="262626" w:themeColor="text1" w:themeTint="D9"/>
        </w:rPr>
        <w:t xml:space="preserve"> wish to explore: </w:t>
      </w:r>
      <w:r w:rsidR="009D04FA" w:rsidRPr="00484075">
        <w:rPr>
          <w:rFonts w:asciiTheme="minorHAnsi" w:hAnsiTheme="minorHAnsi"/>
          <w:b/>
          <w:color w:val="262626" w:themeColor="text1" w:themeTint="D9"/>
        </w:rPr>
        <w:t>4.</w:t>
      </w:r>
      <w:r w:rsidR="009D04FA" w:rsidRPr="00484075">
        <w:rPr>
          <w:rFonts w:asciiTheme="minorHAnsi" w:hAnsiTheme="minorHAnsi"/>
          <w:color w:val="262626" w:themeColor="text1" w:themeTint="D9"/>
        </w:rPr>
        <w:t xml:space="preserve"> </w:t>
      </w:r>
      <w:r w:rsidR="00A864F1" w:rsidRPr="00484075">
        <w:rPr>
          <w:rFonts w:asciiTheme="minorHAnsi" w:hAnsiTheme="minorHAnsi"/>
          <w:color w:val="262626" w:themeColor="text1" w:themeTint="D9"/>
        </w:rPr>
        <w:t xml:space="preserve">the </w:t>
      </w:r>
      <w:r w:rsidR="000A55F0" w:rsidRPr="00484075">
        <w:rPr>
          <w:rFonts w:asciiTheme="minorHAnsi" w:hAnsiTheme="minorHAnsi"/>
          <w:color w:val="262626" w:themeColor="text1" w:themeTint="D9"/>
        </w:rPr>
        <w:t>associations</w:t>
      </w:r>
      <w:r w:rsidR="00A864F1" w:rsidRPr="00484075">
        <w:rPr>
          <w:rFonts w:asciiTheme="minorHAnsi" w:hAnsiTheme="minorHAnsi"/>
          <w:color w:val="262626" w:themeColor="text1" w:themeTint="D9"/>
        </w:rPr>
        <w:t xml:space="preserve"> between interven</w:t>
      </w:r>
      <w:r w:rsidR="009D04FA" w:rsidRPr="00484075">
        <w:rPr>
          <w:rFonts w:asciiTheme="minorHAnsi" w:hAnsiTheme="minorHAnsi"/>
          <w:color w:val="262626" w:themeColor="text1" w:themeTint="D9"/>
        </w:rPr>
        <w:t xml:space="preserve">tion and outcomes independent </w:t>
      </w:r>
      <w:r w:rsidR="00A864F1" w:rsidRPr="00484075">
        <w:rPr>
          <w:rFonts w:asciiTheme="minorHAnsi" w:hAnsiTheme="minorHAnsi"/>
          <w:color w:val="262626" w:themeColor="text1" w:themeTint="D9"/>
        </w:rPr>
        <w:t>of methylation status (TBD).</w:t>
      </w:r>
    </w:p>
    <w:p w14:paraId="4BE7F625" w14:textId="77777777" w:rsidR="00482731" w:rsidRPr="00484075" w:rsidRDefault="0048273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1CDABC04" w14:textId="6A05771B" w:rsidR="00E33249" w:rsidRPr="00484075" w:rsidRDefault="00BA5092" w:rsidP="00E33249">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ins w:id="0" w:author="Ayden Saffari" w:date="2016-07-20T18:26:00Z">
        <w:r>
          <w:rPr>
            <w:rFonts w:asciiTheme="minorHAnsi" w:hAnsiTheme="minorHAnsi"/>
            <w:b w:val="0"/>
            <w:color w:val="262626" w:themeColor="text1" w:themeTint="D9"/>
            <w:sz w:val="40"/>
          </w:rPr>
          <w:t>O</w:t>
        </w:r>
      </w:ins>
      <w:r w:rsidR="00E33249" w:rsidRPr="00484075">
        <w:rPr>
          <w:rFonts w:asciiTheme="minorHAnsi" w:hAnsiTheme="minorHAnsi"/>
          <w:b w:val="0"/>
          <w:color w:val="262626" w:themeColor="text1" w:themeTint="D9"/>
          <w:sz w:val="40"/>
        </w:rPr>
        <w:t>utcomes of interest</w:t>
      </w:r>
    </w:p>
    <w:p w14:paraId="79A51A7F" w14:textId="77777777" w:rsidR="009E40FD" w:rsidRPr="00484075" w:rsidRDefault="009E40F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rPr>
      </w:pPr>
    </w:p>
    <w:tbl>
      <w:tblPr>
        <w:tblW w:w="7860" w:type="dxa"/>
        <w:jc w:val="center"/>
        <w:tblLook w:val="04A0" w:firstRow="1" w:lastRow="0" w:firstColumn="1" w:lastColumn="0" w:noHBand="0" w:noVBand="1"/>
      </w:tblPr>
      <w:tblGrid>
        <w:gridCol w:w="2620"/>
        <w:gridCol w:w="2620"/>
        <w:gridCol w:w="2620"/>
      </w:tblGrid>
      <w:tr w:rsidR="002E3CEB" w:rsidRPr="00484075" w14:paraId="6A644F64" w14:textId="77777777" w:rsidTr="00975F49">
        <w:trPr>
          <w:trHeight w:val="460"/>
          <w:jc w:val="center"/>
        </w:trPr>
        <w:tc>
          <w:tcPr>
            <w:tcW w:w="2620" w:type="dxa"/>
            <w:tcBorders>
              <w:top w:val="nil"/>
              <w:left w:val="nil"/>
              <w:bottom w:val="nil"/>
              <w:right w:val="single" w:sz="4" w:space="0" w:color="7F7F7F" w:themeColor="text1" w:themeTint="80"/>
            </w:tcBorders>
            <w:shd w:val="clear" w:color="000000" w:fill="FFFFFF"/>
            <w:noWrap/>
            <w:vAlign w:val="center"/>
            <w:hideMark/>
          </w:tcPr>
          <w:p w14:paraId="2F21C8B3" w14:textId="77777777" w:rsidR="002E3CEB" w:rsidRPr="00484075" w:rsidRDefault="002E3CEB" w:rsidP="008E75DB">
            <w:pPr>
              <w:rPr>
                <w:rFonts w:asciiTheme="minorHAnsi" w:hAnsiTheme="minorHAnsi"/>
                <w:i/>
                <w:iCs/>
                <w:color w:val="000000"/>
                <w:sz w:val="32"/>
                <w:szCs w:val="32"/>
              </w:rPr>
            </w:pPr>
            <w:r w:rsidRPr="00484075">
              <w:rPr>
                <w:rFonts w:asciiTheme="minorHAnsi" w:hAnsiTheme="minorHAnsi"/>
                <w:i/>
                <w:iCs/>
                <w:color w:val="000000"/>
                <w:sz w:val="32"/>
                <w:szCs w:val="20"/>
              </w:rPr>
              <w:t xml:space="preserve">Birth measures </w:t>
            </w:r>
          </w:p>
        </w:tc>
        <w:tc>
          <w:tcPr>
            <w:tcW w:w="5240" w:type="dxa"/>
            <w:gridSpan w:val="2"/>
            <w:vMerge w:val="restart"/>
            <w:tcBorders>
              <w:top w:val="nil"/>
              <w:left w:val="single" w:sz="4" w:space="0" w:color="7F7F7F" w:themeColor="text1" w:themeTint="80"/>
              <w:right w:val="nil"/>
            </w:tcBorders>
            <w:shd w:val="clear" w:color="000000" w:fill="FFFFFF"/>
            <w:noWrap/>
            <w:vAlign w:val="center"/>
            <w:hideMark/>
          </w:tcPr>
          <w:p w14:paraId="1A024182" w14:textId="77777777" w:rsidR="002E3CEB" w:rsidRPr="00484075" w:rsidRDefault="002E3CEB" w:rsidP="002E3CEB">
            <w:pPr>
              <w:jc w:val="center"/>
              <w:rPr>
                <w:rFonts w:asciiTheme="minorHAnsi" w:hAnsiTheme="minorHAnsi"/>
                <w:i/>
                <w:iCs/>
                <w:color w:val="000000"/>
                <w:sz w:val="32"/>
                <w:szCs w:val="32"/>
              </w:rPr>
            </w:pPr>
            <w:r w:rsidRPr="00484075">
              <w:rPr>
                <w:rFonts w:asciiTheme="minorHAnsi" w:hAnsiTheme="minorHAnsi"/>
                <w:i/>
                <w:iCs/>
                <w:color w:val="000000"/>
                <w:sz w:val="32"/>
                <w:szCs w:val="20"/>
              </w:rPr>
              <w:t>Anthropometry</w:t>
            </w:r>
          </w:p>
          <w:p w14:paraId="04D7EB23" w14:textId="331FAF04" w:rsidR="002E3CEB" w:rsidRPr="00484075" w:rsidRDefault="002E3CEB" w:rsidP="002E3CEB">
            <w:pPr>
              <w:rPr>
                <w:rFonts w:asciiTheme="minorHAnsi" w:hAnsiTheme="minorHAnsi"/>
                <w:i/>
                <w:iCs/>
                <w:color w:val="000000"/>
                <w:sz w:val="32"/>
                <w:szCs w:val="32"/>
              </w:rPr>
            </w:pPr>
            <w:r>
              <w:rPr>
                <w:rStyle w:val="CommentReference"/>
              </w:rPr>
              <w:commentReference w:id="1"/>
            </w:r>
          </w:p>
        </w:tc>
      </w:tr>
      <w:tr w:rsidR="002E3CEB" w:rsidRPr="00484075" w14:paraId="10711DD9" w14:textId="77777777" w:rsidTr="00975F49">
        <w:trPr>
          <w:trHeight w:val="460"/>
          <w:jc w:val="center"/>
        </w:trPr>
        <w:tc>
          <w:tcPr>
            <w:tcW w:w="2620" w:type="dxa"/>
            <w:tcBorders>
              <w:top w:val="nil"/>
              <w:left w:val="nil"/>
              <w:bottom w:val="single" w:sz="4" w:space="0" w:color="7F7F7F" w:themeColor="text1" w:themeTint="80"/>
              <w:right w:val="single" w:sz="4" w:space="0" w:color="7F7F7F" w:themeColor="text1" w:themeTint="80"/>
            </w:tcBorders>
            <w:shd w:val="clear" w:color="000000" w:fill="FFFFFF"/>
            <w:noWrap/>
            <w:vAlign w:val="bottom"/>
            <w:hideMark/>
          </w:tcPr>
          <w:p w14:paraId="25469994" w14:textId="77777777" w:rsidR="002E3CEB" w:rsidRPr="00484075" w:rsidRDefault="002E3CEB" w:rsidP="008E75DB">
            <w:pPr>
              <w:rPr>
                <w:rFonts w:asciiTheme="minorHAnsi" w:hAnsiTheme="minorHAnsi"/>
                <w:i/>
                <w:iCs/>
                <w:color w:val="000000"/>
                <w:sz w:val="32"/>
                <w:szCs w:val="32"/>
              </w:rPr>
            </w:pPr>
            <w:r w:rsidRPr="00484075">
              <w:rPr>
                <w:rFonts w:asciiTheme="minorHAnsi" w:hAnsiTheme="minorHAnsi"/>
                <w:i/>
                <w:iCs/>
                <w:color w:val="000000"/>
                <w:sz w:val="32"/>
                <w:szCs w:val="32"/>
              </w:rPr>
              <w:t>(PMMST/MMNP)</w:t>
            </w:r>
          </w:p>
        </w:tc>
        <w:tc>
          <w:tcPr>
            <w:tcW w:w="5240" w:type="dxa"/>
            <w:gridSpan w:val="2"/>
            <w:vMerge/>
            <w:tcBorders>
              <w:left w:val="single" w:sz="4" w:space="0" w:color="7F7F7F" w:themeColor="text1" w:themeTint="80"/>
              <w:bottom w:val="single" w:sz="4" w:space="0" w:color="7F7F7F" w:themeColor="text1" w:themeTint="80"/>
              <w:right w:val="nil"/>
            </w:tcBorders>
            <w:vAlign w:val="center"/>
            <w:hideMark/>
          </w:tcPr>
          <w:p w14:paraId="31CC94B1" w14:textId="77777777" w:rsidR="002E3CEB" w:rsidRPr="00484075" w:rsidRDefault="002E3CEB">
            <w:pPr>
              <w:rPr>
                <w:rFonts w:asciiTheme="minorHAnsi" w:hAnsiTheme="minorHAnsi"/>
                <w:i/>
                <w:iCs/>
                <w:color w:val="000000"/>
                <w:sz w:val="32"/>
                <w:szCs w:val="32"/>
              </w:rPr>
            </w:pPr>
          </w:p>
        </w:tc>
      </w:tr>
      <w:tr w:rsidR="008E75DB" w:rsidRPr="00484075" w14:paraId="5BF6A117" w14:textId="77777777" w:rsidTr="00975F49">
        <w:trPr>
          <w:trHeight w:val="288"/>
          <w:jc w:val="center"/>
        </w:trPr>
        <w:tc>
          <w:tcPr>
            <w:tcW w:w="2592" w:type="dxa"/>
            <w:tcBorders>
              <w:top w:val="single" w:sz="4" w:space="0" w:color="7F7F7F" w:themeColor="text1" w:themeTint="80"/>
              <w:left w:val="nil"/>
              <w:bottom w:val="nil"/>
              <w:right w:val="single" w:sz="4" w:space="0" w:color="7F7F7F" w:themeColor="text1" w:themeTint="80"/>
            </w:tcBorders>
            <w:shd w:val="clear" w:color="000000" w:fill="FFFFFF"/>
            <w:noWrap/>
            <w:hideMark/>
          </w:tcPr>
          <w:p w14:paraId="5E92D59D" w14:textId="0988D663"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single" w:sz="4" w:space="0" w:color="7F7F7F" w:themeColor="text1" w:themeTint="80"/>
              <w:left w:val="single" w:sz="4" w:space="0" w:color="7F7F7F" w:themeColor="text1" w:themeTint="80"/>
              <w:bottom w:val="nil"/>
              <w:right w:val="nil"/>
            </w:tcBorders>
            <w:shd w:val="clear" w:color="000000" w:fill="FFFFFF"/>
            <w:noWrap/>
            <w:hideMark/>
          </w:tcPr>
          <w:p w14:paraId="4219C253"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single" w:sz="4" w:space="0" w:color="7F7F7F" w:themeColor="text1" w:themeTint="80"/>
              <w:left w:val="nil"/>
              <w:bottom w:val="nil"/>
              <w:right w:val="nil"/>
            </w:tcBorders>
            <w:shd w:val="clear" w:color="000000" w:fill="FFFFFF"/>
            <w:noWrap/>
            <w:hideMark/>
          </w:tcPr>
          <w:p w14:paraId="7140BF45"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2D05C840" w14:textId="77777777" w:rsidTr="00975F49">
        <w:trPr>
          <w:trHeight w:val="288"/>
          <w:jc w:val="center"/>
        </w:trPr>
        <w:tc>
          <w:tcPr>
            <w:tcW w:w="2592" w:type="dxa"/>
            <w:tcBorders>
              <w:top w:val="nil"/>
              <w:left w:val="nil"/>
              <w:bottom w:val="nil"/>
              <w:right w:val="single" w:sz="4" w:space="0" w:color="7F7F7F" w:themeColor="text1" w:themeTint="80"/>
            </w:tcBorders>
            <w:shd w:val="clear" w:color="000000" w:fill="FFFFFF"/>
            <w:noWrap/>
            <w:hideMark/>
          </w:tcPr>
          <w:p w14:paraId="1F8EE645" w14:textId="3E494A72" w:rsidR="008E75DB" w:rsidRPr="000E1DB2" w:rsidRDefault="008E75DB" w:rsidP="000E1DB2">
            <w:pPr>
              <w:pStyle w:val="ListParagraph"/>
              <w:numPr>
                <w:ilvl w:val="0"/>
                <w:numId w:val="20"/>
              </w:numPr>
              <w:jc w:val="both"/>
              <w:rPr>
                <w:rFonts w:asciiTheme="minorHAnsi" w:hAnsiTheme="minorHAnsi"/>
                <w:color w:val="000000"/>
              </w:rPr>
            </w:pPr>
            <w:r w:rsidRPr="000E1DB2">
              <w:rPr>
                <w:rFonts w:asciiTheme="minorHAnsi" w:eastAsia="Symbol" w:hAnsiTheme="minorHAnsi" w:cs="Symbol"/>
                <w:color w:val="000000"/>
              </w:rPr>
              <w:t>Weight</w:t>
            </w:r>
          </w:p>
        </w:tc>
        <w:tc>
          <w:tcPr>
            <w:tcW w:w="2592" w:type="dxa"/>
            <w:tcBorders>
              <w:top w:val="nil"/>
              <w:left w:val="single" w:sz="4" w:space="0" w:color="7F7F7F" w:themeColor="text1" w:themeTint="80"/>
              <w:bottom w:val="nil"/>
              <w:right w:val="nil"/>
            </w:tcBorders>
            <w:shd w:val="clear" w:color="000000" w:fill="FFFFFF"/>
            <w:noWrap/>
            <w:hideMark/>
          </w:tcPr>
          <w:p w14:paraId="4824A2A8" w14:textId="1CB9BA54"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Weight</w:t>
            </w:r>
          </w:p>
        </w:tc>
        <w:tc>
          <w:tcPr>
            <w:tcW w:w="2592" w:type="dxa"/>
            <w:tcBorders>
              <w:top w:val="nil"/>
              <w:left w:val="nil"/>
              <w:bottom w:val="nil"/>
              <w:right w:val="nil"/>
            </w:tcBorders>
            <w:shd w:val="clear" w:color="000000" w:fill="FFFFFF"/>
            <w:noWrap/>
            <w:hideMark/>
          </w:tcPr>
          <w:p w14:paraId="4080ECB6" w14:textId="03E7C51A" w:rsidR="008E75DB" w:rsidRPr="000E1DB2" w:rsidRDefault="008E75DB" w:rsidP="000E1DB2">
            <w:pPr>
              <w:pStyle w:val="ListParagraph"/>
              <w:numPr>
                <w:ilvl w:val="0"/>
                <w:numId w:val="22"/>
              </w:numPr>
              <w:jc w:val="both"/>
              <w:rPr>
                <w:rFonts w:asciiTheme="minorHAnsi" w:hAnsiTheme="minorHAnsi"/>
                <w:color w:val="000000"/>
              </w:rPr>
            </w:pPr>
            <w:r w:rsidRPr="000E1DB2">
              <w:rPr>
                <w:rFonts w:asciiTheme="minorHAnsi" w:eastAsia="Symbol" w:hAnsiTheme="minorHAnsi" w:cs="Symbol"/>
                <w:color w:val="000000"/>
              </w:rPr>
              <w:t>BMI</w:t>
            </w:r>
          </w:p>
        </w:tc>
      </w:tr>
      <w:tr w:rsidR="008E75DB" w:rsidRPr="00484075" w14:paraId="5F7F32AB" w14:textId="77777777" w:rsidTr="00975F49">
        <w:trPr>
          <w:trHeight w:val="288"/>
          <w:jc w:val="center"/>
        </w:trPr>
        <w:tc>
          <w:tcPr>
            <w:tcW w:w="2592" w:type="dxa"/>
            <w:tcBorders>
              <w:top w:val="nil"/>
              <w:left w:val="nil"/>
              <w:bottom w:val="nil"/>
              <w:right w:val="single" w:sz="4" w:space="0" w:color="7F7F7F" w:themeColor="text1" w:themeTint="80"/>
            </w:tcBorders>
            <w:shd w:val="clear" w:color="000000" w:fill="FFFFFF"/>
            <w:noWrap/>
            <w:hideMark/>
          </w:tcPr>
          <w:p w14:paraId="51E019B0" w14:textId="6D811DA1" w:rsidR="008E75DB" w:rsidRPr="000E1DB2" w:rsidRDefault="008E75DB" w:rsidP="000E1DB2">
            <w:pPr>
              <w:pStyle w:val="ListParagraph"/>
              <w:numPr>
                <w:ilvl w:val="0"/>
                <w:numId w:val="20"/>
              </w:numPr>
              <w:jc w:val="both"/>
              <w:rPr>
                <w:rFonts w:asciiTheme="minorHAnsi" w:hAnsiTheme="minorHAnsi"/>
                <w:color w:val="000000"/>
              </w:rPr>
            </w:pPr>
            <w:r w:rsidRPr="000E1DB2">
              <w:rPr>
                <w:rFonts w:asciiTheme="minorHAnsi" w:eastAsia="Symbol" w:hAnsiTheme="minorHAnsi" w:cs="Symbol"/>
                <w:color w:val="000000"/>
              </w:rPr>
              <w:t>Length</w:t>
            </w:r>
          </w:p>
        </w:tc>
        <w:tc>
          <w:tcPr>
            <w:tcW w:w="2592" w:type="dxa"/>
            <w:tcBorders>
              <w:top w:val="nil"/>
              <w:left w:val="single" w:sz="4" w:space="0" w:color="7F7F7F" w:themeColor="text1" w:themeTint="80"/>
              <w:bottom w:val="nil"/>
              <w:right w:val="nil"/>
            </w:tcBorders>
            <w:shd w:val="clear" w:color="000000" w:fill="FFFFFF"/>
            <w:noWrap/>
            <w:hideMark/>
          </w:tcPr>
          <w:p w14:paraId="1D4657FF" w14:textId="0D5AA99E"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Waist</w:t>
            </w:r>
          </w:p>
        </w:tc>
        <w:tc>
          <w:tcPr>
            <w:tcW w:w="2592" w:type="dxa"/>
            <w:tcBorders>
              <w:top w:val="nil"/>
              <w:left w:val="nil"/>
              <w:bottom w:val="nil"/>
              <w:right w:val="nil"/>
            </w:tcBorders>
            <w:shd w:val="clear" w:color="000000" w:fill="FFFFFF"/>
            <w:noWrap/>
            <w:hideMark/>
          </w:tcPr>
          <w:p w14:paraId="2EAA8A0F" w14:textId="6A29DD40" w:rsidR="008E75DB" w:rsidRPr="000E1DB2" w:rsidRDefault="008E75DB" w:rsidP="000E1DB2">
            <w:pPr>
              <w:pStyle w:val="ListParagraph"/>
              <w:numPr>
                <w:ilvl w:val="0"/>
                <w:numId w:val="22"/>
              </w:numPr>
              <w:jc w:val="both"/>
              <w:rPr>
                <w:rFonts w:asciiTheme="minorHAnsi" w:hAnsiTheme="minorHAnsi"/>
                <w:color w:val="000000"/>
              </w:rPr>
            </w:pPr>
            <w:r w:rsidRPr="000E1DB2">
              <w:rPr>
                <w:rFonts w:asciiTheme="minorHAnsi" w:eastAsia="Symbol" w:hAnsiTheme="minorHAnsi" w:cs="Symbol"/>
                <w:color w:val="000000"/>
              </w:rPr>
              <w:t>Triceps skinfold</w:t>
            </w:r>
          </w:p>
        </w:tc>
      </w:tr>
      <w:tr w:rsidR="008E75DB" w:rsidRPr="00484075" w14:paraId="4C0DBCAD" w14:textId="77777777" w:rsidTr="00975F49">
        <w:trPr>
          <w:trHeight w:val="288"/>
          <w:jc w:val="center"/>
        </w:trPr>
        <w:tc>
          <w:tcPr>
            <w:tcW w:w="2592" w:type="dxa"/>
            <w:tcBorders>
              <w:top w:val="nil"/>
              <w:left w:val="nil"/>
              <w:bottom w:val="nil"/>
              <w:right w:val="single" w:sz="4" w:space="0" w:color="7F7F7F" w:themeColor="text1" w:themeTint="80"/>
            </w:tcBorders>
            <w:shd w:val="clear" w:color="000000" w:fill="FFFFFF"/>
            <w:noWrap/>
            <w:hideMark/>
          </w:tcPr>
          <w:p w14:paraId="2DC7C66E" w14:textId="6319CBB2" w:rsidR="008E75DB" w:rsidRPr="000E1DB2" w:rsidRDefault="008E75DB" w:rsidP="000E1DB2">
            <w:pPr>
              <w:pStyle w:val="ListParagraph"/>
              <w:numPr>
                <w:ilvl w:val="0"/>
                <w:numId w:val="20"/>
              </w:numPr>
              <w:jc w:val="both"/>
              <w:rPr>
                <w:rFonts w:asciiTheme="minorHAnsi" w:hAnsiTheme="minorHAnsi"/>
                <w:color w:val="000000"/>
              </w:rPr>
            </w:pPr>
            <w:r w:rsidRPr="000E1DB2">
              <w:rPr>
                <w:rFonts w:asciiTheme="minorHAnsi" w:eastAsia="Symbol" w:hAnsiTheme="minorHAnsi" w:cs="Symbol"/>
                <w:color w:val="000000"/>
              </w:rPr>
              <w:t>Head circum.</w:t>
            </w:r>
          </w:p>
        </w:tc>
        <w:tc>
          <w:tcPr>
            <w:tcW w:w="2592" w:type="dxa"/>
            <w:tcBorders>
              <w:top w:val="nil"/>
              <w:left w:val="single" w:sz="4" w:space="0" w:color="7F7F7F" w:themeColor="text1" w:themeTint="80"/>
              <w:bottom w:val="nil"/>
              <w:right w:val="nil"/>
            </w:tcBorders>
            <w:shd w:val="clear" w:color="000000" w:fill="FFFFFF"/>
            <w:noWrap/>
            <w:hideMark/>
          </w:tcPr>
          <w:p w14:paraId="64142A8C" w14:textId="6FA857A2"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Height</w:t>
            </w:r>
          </w:p>
        </w:tc>
        <w:tc>
          <w:tcPr>
            <w:tcW w:w="2592" w:type="dxa"/>
            <w:tcBorders>
              <w:top w:val="nil"/>
              <w:left w:val="nil"/>
              <w:bottom w:val="nil"/>
              <w:right w:val="nil"/>
            </w:tcBorders>
            <w:shd w:val="clear" w:color="000000" w:fill="FFFFFF"/>
            <w:noWrap/>
            <w:hideMark/>
          </w:tcPr>
          <w:p w14:paraId="74B12CB9" w14:textId="2836D83D" w:rsidR="008E75DB" w:rsidRPr="000E1DB2" w:rsidRDefault="008E75DB" w:rsidP="000E1DB2">
            <w:pPr>
              <w:pStyle w:val="ListParagraph"/>
              <w:numPr>
                <w:ilvl w:val="0"/>
                <w:numId w:val="22"/>
              </w:numPr>
              <w:jc w:val="both"/>
              <w:rPr>
                <w:rFonts w:asciiTheme="minorHAnsi" w:hAnsiTheme="minorHAnsi"/>
                <w:color w:val="000000"/>
              </w:rPr>
            </w:pPr>
            <w:r w:rsidRPr="000E1DB2">
              <w:rPr>
                <w:rFonts w:asciiTheme="minorHAnsi" w:eastAsia="Symbol" w:hAnsiTheme="minorHAnsi" w:cs="Symbol"/>
                <w:color w:val="000000"/>
              </w:rPr>
              <w:t>Bicep skinfold</w:t>
            </w:r>
          </w:p>
        </w:tc>
      </w:tr>
      <w:tr w:rsidR="008E75DB" w:rsidRPr="00484075" w14:paraId="78144336" w14:textId="77777777" w:rsidTr="00975F49">
        <w:trPr>
          <w:trHeight w:val="288"/>
          <w:jc w:val="center"/>
        </w:trPr>
        <w:tc>
          <w:tcPr>
            <w:tcW w:w="2592" w:type="dxa"/>
            <w:tcBorders>
              <w:top w:val="nil"/>
              <w:left w:val="nil"/>
              <w:bottom w:val="nil"/>
              <w:right w:val="single" w:sz="4" w:space="0" w:color="7F7F7F" w:themeColor="text1" w:themeTint="80"/>
            </w:tcBorders>
            <w:shd w:val="clear" w:color="000000" w:fill="FFFFFF"/>
            <w:noWrap/>
            <w:hideMark/>
          </w:tcPr>
          <w:p w14:paraId="460C2246" w14:textId="77777777" w:rsidR="008E75DB" w:rsidRPr="00484075" w:rsidRDefault="008E75DB">
            <w:pPr>
              <w:rPr>
                <w:rFonts w:asciiTheme="minorHAnsi" w:hAnsiTheme="minorHAnsi"/>
                <w:i/>
                <w:iCs/>
                <w:color w:val="000000"/>
                <w:sz w:val="36"/>
                <w:szCs w:val="36"/>
              </w:rPr>
            </w:pPr>
            <w:r w:rsidRPr="00484075">
              <w:rPr>
                <w:rFonts w:asciiTheme="minorHAnsi" w:hAnsiTheme="minorHAnsi"/>
                <w:i/>
                <w:iCs/>
                <w:color w:val="000000"/>
                <w:sz w:val="36"/>
                <w:szCs w:val="20"/>
              </w:rPr>
              <w:t> </w:t>
            </w:r>
          </w:p>
        </w:tc>
        <w:tc>
          <w:tcPr>
            <w:tcW w:w="2592" w:type="dxa"/>
            <w:tcBorders>
              <w:top w:val="nil"/>
              <w:left w:val="single" w:sz="4" w:space="0" w:color="7F7F7F" w:themeColor="text1" w:themeTint="80"/>
              <w:bottom w:val="nil"/>
              <w:right w:val="nil"/>
            </w:tcBorders>
            <w:shd w:val="clear" w:color="000000" w:fill="FFFFFF"/>
            <w:noWrap/>
            <w:hideMark/>
          </w:tcPr>
          <w:p w14:paraId="5A8BA0B5" w14:textId="5B1275B3"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Sitting height</w:t>
            </w:r>
          </w:p>
        </w:tc>
        <w:tc>
          <w:tcPr>
            <w:tcW w:w="2592" w:type="dxa"/>
            <w:tcBorders>
              <w:top w:val="nil"/>
              <w:left w:val="nil"/>
              <w:bottom w:val="nil"/>
              <w:right w:val="nil"/>
            </w:tcBorders>
            <w:shd w:val="clear" w:color="000000" w:fill="FFFFFF"/>
            <w:noWrap/>
            <w:hideMark/>
          </w:tcPr>
          <w:p w14:paraId="39A13252" w14:textId="6E3A3030" w:rsidR="008E75DB" w:rsidRPr="000E1DB2" w:rsidRDefault="008E75DB" w:rsidP="000E1DB2">
            <w:pPr>
              <w:pStyle w:val="ListParagraph"/>
              <w:numPr>
                <w:ilvl w:val="0"/>
                <w:numId w:val="22"/>
              </w:numPr>
              <w:jc w:val="both"/>
              <w:rPr>
                <w:rFonts w:asciiTheme="minorHAnsi" w:hAnsiTheme="minorHAnsi"/>
                <w:color w:val="000000"/>
              </w:rPr>
            </w:pPr>
            <w:r w:rsidRPr="000E1DB2">
              <w:rPr>
                <w:rFonts w:asciiTheme="minorHAnsi" w:eastAsia="Symbol" w:hAnsiTheme="minorHAnsi" w:cs="Symbol"/>
                <w:color w:val="000000"/>
              </w:rPr>
              <w:t>Subscapular skinfold</w:t>
            </w:r>
          </w:p>
        </w:tc>
      </w:tr>
      <w:tr w:rsidR="008E75DB" w:rsidRPr="00484075" w14:paraId="45B4EFBD" w14:textId="77777777" w:rsidTr="00975F49">
        <w:trPr>
          <w:trHeight w:val="288"/>
          <w:jc w:val="center"/>
        </w:trPr>
        <w:tc>
          <w:tcPr>
            <w:tcW w:w="2592" w:type="dxa"/>
            <w:tcBorders>
              <w:top w:val="nil"/>
              <w:left w:val="nil"/>
              <w:bottom w:val="nil"/>
              <w:right w:val="single" w:sz="4" w:space="0" w:color="7F7F7F" w:themeColor="text1" w:themeTint="80"/>
            </w:tcBorders>
            <w:shd w:val="clear" w:color="000000" w:fill="FFFFFF"/>
            <w:noWrap/>
            <w:hideMark/>
          </w:tcPr>
          <w:p w14:paraId="3C635D23"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nil"/>
              <w:left w:val="single" w:sz="4" w:space="0" w:color="7F7F7F" w:themeColor="text1" w:themeTint="80"/>
              <w:bottom w:val="nil"/>
              <w:right w:val="nil"/>
            </w:tcBorders>
            <w:shd w:val="clear" w:color="000000" w:fill="FFFFFF"/>
            <w:noWrap/>
            <w:hideMark/>
          </w:tcPr>
          <w:p w14:paraId="4AF8DE8E" w14:textId="49578B50"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Head circum.</w:t>
            </w:r>
          </w:p>
        </w:tc>
        <w:tc>
          <w:tcPr>
            <w:tcW w:w="2592" w:type="dxa"/>
            <w:tcBorders>
              <w:top w:val="nil"/>
              <w:left w:val="nil"/>
              <w:bottom w:val="nil"/>
              <w:right w:val="nil"/>
            </w:tcBorders>
            <w:shd w:val="clear" w:color="000000" w:fill="FFFFFF"/>
            <w:noWrap/>
            <w:hideMark/>
          </w:tcPr>
          <w:p w14:paraId="487EDB6E" w14:textId="3E8848DD" w:rsidR="008E75DB" w:rsidRPr="000E1DB2" w:rsidRDefault="008E75DB" w:rsidP="000E1DB2">
            <w:pPr>
              <w:pStyle w:val="ListParagraph"/>
              <w:numPr>
                <w:ilvl w:val="0"/>
                <w:numId w:val="22"/>
              </w:numPr>
              <w:jc w:val="both"/>
              <w:rPr>
                <w:rFonts w:asciiTheme="minorHAnsi" w:hAnsiTheme="minorHAnsi"/>
                <w:color w:val="000000"/>
              </w:rPr>
            </w:pPr>
            <w:r w:rsidRPr="000E1DB2">
              <w:rPr>
                <w:rFonts w:asciiTheme="minorHAnsi" w:eastAsia="Symbol" w:hAnsiTheme="minorHAnsi" w:cs="Symbol"/>
                <w:color w:val="000000"/>
              </w:rPr>
              <w:t>Supra-iliac skinfold</w:t>
            </w:r>
          </w:p>
        </w:tc>
      </w:tr>
      <w:tr w:rsidR="008E75DB" w:rsidRPr="00484075" w14:paraId="50EC68EF" w14:textId="77777777" w:rsidTr="00975F49">
        <w:trPr>
          <w:trHeight w:val="288"/>
          <w:jc w:val="center"/>
        </w:trPr>
        <w:tc>
          <w:tcPr>
            <w:tcW w:w="2592" w:type="dxa"/>
            <w:tcBorders>
              <w:top w:val="nil"/>
              <w:left w:val="nil"/>
              <w:bottom w:val="nil"/>
              <w:right w:val="single" w:sz="4" w:space="0" w:color="7F7F7F" w:themeColor="text1" w:themeTint="80"/>
            </w:tcBorders>
            <w:shd w:val="clear" w:color="000000" w:fill="FFFFFF"/>
            <w:noWrap/>
            <w:hideMark/>
          </w:tcPr>
          <w:p w14:paraId="495E0B43"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nil"/>
              <w:left w:val="single" w:sz="4" w:space="0" w:color="7F7F7F" w:themeColor="text1" w:themeTint="80"/>
              <w:bottom w:val="nil"/>
              <w:right w:val="nil"/>
            </w:tcBorders>
            <w:shd w:val="clear" w:color="000000" w:fill="FFFFFF"/>
            <w:noWrap/>
            <w:hideMark/>
          </w:tcPr>
          <w:p w14:paraId="37E2EEDE" w14:textId="0D602719" w:rsidR="008E75DB" w:rsidRPr="000E1DB2" w:rsidRDefault="008E75DB" w:rsidP="000E1DB2">
            <w:pPr>
              <w:pStyle w:val="ListParagraph"/>
              <w:numPr>
                <w:ilvl w:val="0"/>
                <w:numId w:val="21"/>
              </w:numPr>
              <w:rPr>
                <w:rFonts w:asciiTheme="minorHAnsi" w:hAnsiTheme="minorHAnsi"/>
                <w:color w:val="000000"/>
              </w:rPr>
            </w:pPr>
            <w:r w:rsidRPr="000E1DB2">
              <w:rPr>
                <w:rFonts w:asciiTheme="minorHAnsi" w:eastAsia="Symbol" w:hAnsiTheme="minorHAnsi" w:cs="Symbol"/>
                <w:color w:val="000000"/>
              </w:rPr>
              <w:t>Mid-upper arm circum.</w:t>
            </w:r>
          </w:p>
        </w:tc>
        <w:tc>
          <w:tcPr>
            <w:tcW w:w="2592" w:type="dxa"/>
            <w:tcBorders>
              <w:top w:val="nil"/>
              <w:left w:val="nil"/>
              <w:bottom w:val="nil"/>
              <w:right w:val="nil"/>
            </w:tcBorders>
            <w:shd w:val="clear" w:color="000000" w:fill="FFFFFF"/>
            <w:noWrap/>
            <w:hideMark/>
          </w:tcPr>
          <w:p w14:paraId="17F29936"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291BAFD6" w14:textId="77777777" w:rsidTr="00975F49">
        <w:trPr>
          <w:trHeight w:val="288"/>
          <w:jc w:val="center"/>
        </w:trPr>
        <w:tc>
          <w:tcPr>
            <w:tcW w:w="2592" w:type="dxa"/>
            <w:tcBorders>
              <w:top w:val="nil"/>
              <w:left w:val="nil"/>
              <w:bottom w:val="nil"/>
              <w:right w:val="single" w:sz="4" w:space="0" w:color="7F7F7F" w:themeColor="text1" w:themeTint="80"/>
            </w:tcBorders>
            <w:shd w:val="clear" w:color="000000" w:fill="FFFFFF"/>
            <w:noWrap/>
            <w:hideMark/>
          </w:tcPr>
          <w:p w14:paraId="18827B22"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nil"/>
              <w:left w:val="single" w:sz="4" w:space="0" w:color="7F7F7F" w:themeColor="text1" w:themeTint="80"/>
              <w:bottom w:val="nil"/>
              <w:right w:val="nil"/>
            </w:tcBorders>
            <w:shd w:val="clear" w:color="000000" w:fill="FFFFFF"/>
            <w:noWrap/>
            <w:hideMark/>
          </w:tcPr>
          <w:p w14:paraId="60BA86D0" w14:textId="3CC89145"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Chest</w:t>
            </w:r>
          </w:p>
        </w:tc>
        <w:tc>
          <w:tcPr>
            <w:tcW w:w="2592" w:type="dxa"/>
            <w:tcBorders>
              <w:top w:val="nil"/>
              <w:left w:val="nil"/>
              <w:bottom w:val="nil"/>
              <w:right w:val="nil"/>
            </w:tcBorders>
            <w:shd w:val="clear" w:color="000000" w:fill="FFFFFF"/>
            <w:noWrap/>
            <w:hideMark/>
          </w:tcPr>
          <w:p w14:paraId="6ED2D3FE"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523DAFDD" w14:textId="77777777" w:rsidTr="00975F49">
        <w:trPr>
          <w:trHeight w:val="288"/>
          <w:jc w:val="center"/>
        </w:trPr>
        <w:tc>
          <w:tcPr>
            <w:tcW w:w="2592" w:type="dxa"/>
            <w:tcBorders>
              <w:top w:val="nil"/>
              <w:left w:val="nil"/>
              <w:bottom w:val="nil"/>
              <w:right w:val="single" w:sz="4" w:space="0" w:color="7F7F7F" w:themeColor="text1" w:themeTint="80"/>
            </w:tcBorders>
            <w:shd w:val="clear" w:color="000000" w:fill="FFFFFF"/>
            <w:noWrap/>
            <w:hideMark/>
          </w:tcPr>
          <w:p w14:paraId="26356243"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592" w:type="dxa"/>
            <w:tcBorders>
              <w:top w:val="nil"/>
              <w:left w:val="single" w:sz="4" w:space="0" w:color="7F7F7F" w:themeColor="text1" w:themeTint="80"/>
              <w:bottom w:val="nil"/>
              <w:right w:val="nil"/>
            </w:tcBorders>
            <w:shd w:val="clear" w:color="000000" w:fill="FFFFFF"/>
            <w:noWrap/>
            <w:hideMark/>
          </w:tcPr>
          <w:p w14:paraId="69075CAF" w14:textId="7579DDD4" w:rsidR="008E75DB" w:rsidRPr="000E1DB2" w:rsidRDefault="008E75DB" w:rsidP="000E1DB2">
            <w:pPr>
              <w:pStyle w:val="ListParagraph"/>
              <w:numPr>
                <w:ilvl w:val="0"/>
                <w:numId w:val="21"/>
              </w:numPr>
              <w:jc w:val="both"/>
              <w:rPr>
                <w:rFonts w:asciiTheme="minorHAnsi" w:hAnsiTheme="minorHAnsi"/>
                <w:color w:val="000000"/>
              </w:rPr>
            </w:pPr>
            <w:r w:rsidRPr="000E1DB2">
              <w:rPr>
                <w:rFonts w:asciiTheme="minorHAnsi" w:eastAsia="Symbol" w:hAnsiTheme="minorHAnsi" w:cs="Symbol"/>
                <w:color w:val="000000"/>
              </w:rPr>
              <w:t>Hip</w:t>
            </w:r>
          </w:p>
        </w:tc>
        <w:tc>
          <w:tcPr>
            <w:tcW w:w="2592" w:type="dxa"/>
            <w:tcBorders>
              <w:top w:val="nil"/>
              <w:left w:val="nil"/>
              <w:bottom w:val="nil"/>
              <w:right w:val="nil"/>
            </w:tcBorders>
            <w:shd w:val="clear" w:color="000000" w:fill="FFFFFF"/>
            <w:noWrap/>
            <w:hideMark/>
          </w:tcPr>
          <w:p w14:paraId="5A7B9631"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50BE35C5" w14:textId="77777777" w:rsidTr="00975F49">
        <w:trPr>
          <w:trHeight w:val="320"/>
          <w:jc w:val="center"/>
        </w:trPr>
        <w:tc>
          <w:tcPr>
            <w:tcW w:w="2620" w:type="dxa"/>
            <w:tcBorders>
              <w:top w:val="nil"/>
              <w:left w:val="nil"/>
              <w:bottom w:val="nil"/>
              <w:right w:val="nil"/>
            </w:tcBorders>
            <w:shd w:val="clear" w:color="000000" w:fill="FFFFFF"/>
            <w:noWrap/>
            <w:vAlign w:val="bottom"/>
            <w:hideMark/>
          </w:tcPr>
          <w:p w14:paraId="239097DD"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nil"/>
              <w:right w:val="nil"/>
            </w:tcBorders>
            <w:shd w:val="clear" w:color="000000" w:fill="FFFFFF"/>
            <w:noWrap/>
            <w:vAlign w:val="bottom"/>
            <w:hideMark/>
          </w:tcPr>
          <w:p w14:paraId="7D1EC64F"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nil"/>
              <w:right w:val="nil"/>
            </w:tcBorders>
            <w:shd w:val="clear" w:color="000000" w:fill="FFFFFF"/>
            <w:noWrap/>
            <w:vAlign w:val="bottom"/>
            <w:hideMark/>
          </w:tcPr>
          <w:p w14:paraId="20AABA6A"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6EC42353" w14:textId="77777777" w:rsidTr="00975F49">
        <w:trPr>
          <w:trHeight w:val="460"/>
          <w:jc w:val="center"/>
        </w:trPr>
        <w:tc>
          <w:tcPr>
            <w:tcW w:w="2620" w:type="dxa"/>
            <w:tcBorders>
              <w:top w:val="nil"/>
              <w:left w:val="nil"/>
              <w:bottom w:val="nil"/>
              <w:right w:val="single" w:sz="4" w:space="0" w:color="7F7F7F" w:themeColor="text1" w:themeTint="80"/>
            </w:tcBorders>
            <w:shd w:val="clear" w:color="000000" w:fill="FFFFFF"/>
            <w:noWrap/>
            <w:vAlign w:val="center"/>
            <w:hideMark/>
          </w:tcPr>
          <w:p w14:paraId="2C21A86D" w14:textId="77777777" w:rsidR="008E75DB" w:rsidRPr="00484075" w:rsidRDefault="008E75DB">
            <w:pPr>
              <w:rPr>
                <w:rFonts w:asciiTheme="minorHAnsi" w:hAnsiTheme="minorHAnsi"/>
                <w:i/>
                <w:iCs/>
                <w:color w:val="000000"/>
                <w:sz w:val="32"/>
                <w:szCs w:val="32"/>
              </w:rPr>
            </w:pPr>
            <w:r w:rsidRPr="00484075">
              <w:rPr>
                <w:rFonts w:asciiTheme="minorHAnsi" w:hAnsiTheme="minorHAnsi"/>
                <w:i/>
                <w:iCs/>
                <w:color w:val="000000"/>
                <w:sz w:val="32"/>
                <w:szCs w:val="20"/>
              </w:rPr>
              <w:t>Cardio-metabolic</w:t>
            </w:r>
          </w:p>
        </w:tc>
        <w:tc>
          <w:tcPr>
            <w:tcW w:w="2620" w:type="dxa"/>
            <w:vMerge w:val="restart"/>
            <w:tcBorders>
              <w:top w:val="nil"/>
              <w:left w:val="single" w:sz="4" w:space="0" w:color="7F7F7F" w:themeColor="text1" w:themeTint="80"/>
              <w:bottom w:val="single" w:sz="4" w:space="0" w:color="AEAAAA"/>
              <w:right w:val="single" w:sz="4" w:space="0" w:color="7F7F7F" w:themeColor="text1" w:themeTint="80"/>
            </w:tcBorders>
            <w:shd w:val="clear" w:color="000000" w:fill="FFFFFF"/>
            <w:noWrap/>
            <w:vAlign w:val="center"/>
            <w:hideMark/>
          </w:tcPr>
          <w:p w14:paraId="2247199E" w14:textId="77777777" w:rsidR="008E75DB" w:rsidRPr="00484075" w:rsidRDefault="008E75DB" w:rsidP="008E75DB">
            <w:pPr>
              <w:rPr>
                <w:rFonts w:asciiTheme="minorHAnsi" w:hAnsiTheme="minorHAnsi"/>
                <w:i/>
                <w:iCs/>
                <w:color w:val="000000"/>
                <w:sz w:val="32"/>
                <w:szCs w:val="32"/>
              </w:rPr>
            </w:pPr>
            <w:commentRangeStart w:id="2"/>
            <w:commentRangeStart w:id="3"/>
            <w:r w:rsidRPr="00484075">
              <w:rPr>
                <w:rFonts w:asciiTheme="minorHAnsi" w:hAnsiTheme="minorHAnsi"/>
                <w:i/>
                <w:iCs/>
                <w:color w:val="000000"/>
                <w:sz w:val="32"/>
                <w:szCs w:val="20"/>
              </w:rPr>
              <w:t>Cognitive ability</w:t>
            </w:r>
            <w:commentRangeEnd w:id="2"/>
            <w:r w:rsidR="00015ADA">
              <w:rPr>
                <w:rStyle w:val="CommentReference"/>
              </w:rPr>
              <w:commentReference w:id="2"/>
            </w:r>
            <w:commentRangeEnd w:id="3"/>
            <w:r w:rsidR="00366FA4">
              <w:rPr>
                <w:rStyle w:val="CommentReference"/>
              </w:rPr>
              <w:commentReference w:id="3"/>
            </w:r>
          </w:p>
        </w:tc>
        <w:tc>
          <w:tcPr>
            <w:tcW w:w="2620" w:type="dxa"/>
            <w:vMerge w:val="restart"/>
            <w:tcBorders>
              <w:top w:val="nil"/>
              <w:left w:val="single" w:sz="4" w:space="0" w:color="7F7F7F" w:themeColor="text1" w:themeTint="80"/>
              <w:bottom w:val="single" w:sz="4" w:space="0" w:color="AEAAAA"/>
              <w:right w:val="nil"/>
            </w:tcBorders>
            <w:shd w:val="clear" w:color="000000" w:fill="FFFFFF"/>
            <w:noWrap/>
            <w:vAlign w:val="center"/>
            <w:hideMark/>
          </w:tcPr>
          <w:p w14:paraId="1CAE88D5" w14:textId="77777777" w:rsidR="008E75DB" w:rsidRPr="00484075" w:rsidRDefault="008E75DB" w:rsidP="008E75DB">
            <w:pPr>
              <w:rPr>
                <w:rFonts w:asciiTheme="minorHAnsi" w:hAnsiTheme="minorHAnsi"/>
                <w:i/>
                <w:iCs/>
                <w:color w:val="000000"/>
                <w:sz w:val="32"/>
                <w:szCs w:val="32"/>
              </w:rPr>
            </w:pPr>
            <w:r w:rsidRPr="00484075">
              <w:rPr>
                <w:rFonts w:asciiTheme="minorHAnsi" w:hAnsiTheme="minorHAnsi"/>
                <w:i/>
                <w:iCs/>
                <w:color w:val="000000"/>
                <w:sz w:val="32"/>
                <w:szCs w:val="20"/>
              </w:rPr>
              <w:t>Derived measures</w:t>
            </w:r>
          </w:p>
        </w:tc>
      </w:tr>
      <w:tr w:rsidR="008E75DB" w:rsidRPr="00484075" w14:paraId="714F685C" w14:textId="77777777" w:rsidTr="00975F49">
        <w:trPr>
          <w:trHeight w:val="460"/>
          <w:jc w:val="center"/>
        </w:trPr>
        <w:tc>
          <w:tcPr>
            <w:tcW w:w="2620" w:type="dxa"/>
            <w:tcBorders>
              <w:top w:val="nil"/>
              <w:left w:val="nil"/>
              <w:bottom w:val="single" w:sz="4" w:space="0" w:color="AEAAAA"/>
              <w:right w:val="single" w:sz="4" w:space="0" w:color="7F7F7F" w:themeColor="text1" w:themeTint="80"/>
            </w:tcBorders>
            <w:shd w:val="clear" w:color="000000" w:fill="FFFFFF"/>
            <w:noWrap/>
            <w:vAlign w:val="bottom"/>
            <w:hideMark/>
          </w:tcPr>
          <w:p w14:paraId="758C2015" w14:textId="77777777" w:rsidR="008E75DB" w:rsidRPr="00484075" w:rsidRDefault="008E75DB">
            <w:pPr>
              <w:rPr>
                <w:rFonts w:asciiTheme="minorHAnsi" w:hAnsiTheme="minorHAnsi"/>
                <w:i/>
                <w:iCs/>
                <w:color w:val="000000"/>
                <w:sz w:val="32"/>
                <w:szCs w:val="32"/>
              </w:rPr>
            </w:pPr>
            <w:r w:rsidRPr="00484075">
              <w:rPr>
                <w:rFonts w:asciiTheme="minorHAnsi" w:hAnsiTheme="minorHAnsi"/>
                <w:i/>
                <w:iCs/>
                <w:color w:val="000000"/>
                <w:sz w:val="32"/>
                <w:szCs w:val="32"/>
              </w:rPr>
              <w:t>risk markers</w:t>
            </w:r>
          </w:p>
        </w:tc>
        <w:tc>
          <w:tcPr>
            <w:tcW w:w="2620" w:type="dxa"/>
            <w:vMerge/>
            <w:tcBorders>
              <w:top w:val="nil"/>
              <w:left w:val="single" w:sz="4" w:space="0" w:color="7F7F7F" w:themeColor="text1" w:themeTint="80"/>
              <w:bottom w:val="single" w:sz="4" w:space="0" w:color="AEAAAA"/>
              <w:right w:val="single" w:sz="4" w:space="0" w:color="7F7F7F" w:themeColor="text1" w:themeTint="80"/>
            </w:tcBorders>
            <w:vAlign w:val="center"/>
            <w:hideMark/>
          </w:tcPr>
          <w:p w14:paraId="1BB7CC6D" w14:textId="77777777" w:rsidR="008E75DB" w:rsidRPr="00484075" w:rsidRDefault="008E75DB">
            <w:pPr>
              <w:rPr>
                <w:rFonts w:asciiTheme="minorHAnsi" w:hAnsiTheme="minorHAnsi"/>
                <w:i/>
                <w:iCs/>
                <w:color w:val="000000"/>
                <w:sz w:val="32"/>
                <w:szCs w:val="32"/>
              </w:rPr>
            </w:pPr>
          </w:p>
        </w:tc>
        <w:tc>
          <w:tcPr>
            <w:tcW w:w="2620" w:type="dxa"/>
            <w:vMerge/>
            <w:tcBorders>
              <w:top w:val="nil"/>
              <w:left w:val="single" w:sz="4" w:space="0" w:color="7F7F7F" w:themeColor="text1" w:themeTint="80"/>
              <w:bottom w:val="single" w:sz="4" w:space="0" w:color="AEAAAA"/>
              <w:right w:val="nil"/>
            </w:tcBorders>
            <w:vAlign w:val="center"/>
            <w:hideMark/>
          </w:tcPr>
          <w:p w14:paraId="752A42BE" w14:textId="77777777" w:rsidR="008E75DB" w:rsidRPr="00484075" w:rsidRDefault="008E75DB">
            <w:pPr>
              <w:rPr>
                <w:rFonts w:asciiTheme="minorHAnsi" w:hAnsiTheme="minorHAnsi"/>
                <w:i/>
                <w:iCs/>
                <w:color w:val="000000"/>
                <w:sz w:val="32"/>
                <w:szCs w:val="32"/>
              </w:rPr>
            </w:pPr>
          </w:p>
        </w:tc>
      </w:tr>
      <w:tr w:rsidR="008E75DB" w:rsidRPr="00484075" w14:paraId="4192C4D7" w14:textId="77777777" w:rsidTr="00975F49">
        <w:trPr>
          <w:trHeight w:val="320"/>
          <w:jc w:val="center"/>
        </w:trPr>
        <w:tc>
          <w:tcPr>
            <w:tcW w:w="2620" w:type="dxa"/>
            <w:tcBorders>
              <w:top w:val="nil"/>
              <w:left w:val="nil"/>
              <w:bottom w:val="nil"/>
              <w:right w:val="single" w:sz="4" w:space="0" w:color="7F7F7F" w:themeColor="text1" w:themeTint="80"/>
            </w:tcBorders>
            <w:shd w:val="clear" w:color="000000" w:fill="FFFFFF"/>
            <w:noWrap/>
            <w:vAlign w:val="bottom"/>
            <w:hideMark/>
          </w:tcPr>
          <w:p w14:paraId="0E637CA6"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bottom"/>
            <w:hideMark/>
          </w:tcPr>
          <w:p w14:paraId="19B19D16"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nil"/>
            </w:tcBorders>
            <w:shd w:val="clear" w:color="000000" w:fill="FFFFFF"/>
            <w:noWrap/>
            <w:vAlign w:val="bottom"/>
            <w:hideMark/>
          </w:tcPr>
          <w:p w14:paraId="4DE411FC"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r w:rsidR="008E75DB" w:rsidRPr="00484075" w14:paraId="13FB1D38" w14:textId="77777777" w:rsidTr="00975F49">
        <w:trPr>
          <w:trHeight w:val="378"/>
          <w:jc w:val="center"/>
        </w:trPr>
        <w:tc>
          <w:tcPr>
            <w:tcW w:w="2620" w:type="dxa"/>
            <w:tcBorders>
              <w:top w:val="nil"/>
              <w:left w:val="nil"/>
              <w:bottom w:val="nil"/>
              <w:right w:val="single" w:sz="4" w:space="0" w:color="7F7F7F" w:themeColor="text1" w:themeTint="80"/>
            </w:tcBorders>
            <w:shd w:val="clear" w:color="000000" w:fill="FFFFFF"/>
            <w:noWrap/>
            <w:vAlign w:val="center"/>
            <w:hideMark/>
          </w:tcPr>
          <w:p w14:paraId="36965335" w14:textId="5F3FFF15" w:rsidR="008E75DB" w:rsidRPr="000E1DB2" w:rsidRDefault="008E75DB" w:rsidP="000E1DB2">
            <w:pPr>
              <w:pStyle w:val="ListParagraph"/>
              <w:numPr>
                <w:ilvl w:val="0"/>
                <w:numId w:val="23"/>
              </w:numPr>
              <w:jc w:val="both"/>
              <w:rPr>
                <w:rFonts w:asciiTheme="minorHAnsi" w:hAnsiTheme="minorHAnsi"/>
                <w:color w:val="000000"/>
              </w:rPr>
            </w:pPr>
            <w:r w:rsidRPr="000E1DB2">
              <w:rPr>
                <w:rFonts w:asciiTheme="minorHAnsi" w:eastAsia="Symbol" w:hAnsiTheme="minorHAnsi" w:cs="Symbol"/>
                <w:color w:val="000000"/>
              </w:rPr>
              <w:t>Systolic BP</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center"/>
            <w:hideMark/>
          </w:tcPr>
          <w:p w14:paraId="4002EFB2" w14:textId="3529A637" w:rsidR="008E75DB" w:rsidRPr="000E1DB2" w:rsidRDefault="008E75DB" w:rsidP="000E1DB2">
            <w:pPr>
              <w:pStyle w:val="ListParagraph"/>
              <w:numPr>
                <w:ilvl w:val="0"/>
                <w:numId w:val="23"/>
              </w:numPr>
              <w:rPr>
                <w:rFonts w:asciiTheme="minorHAnsi" w:hAnsiTheme="minorHAnsi"/>
                <w:color w:val="000000"/>
              </w:rPr>
            </w:pPr>
            <w:r w:rsidRPr="000E1DB2">
              <w:rPr>
                <w:rFonts w:asciiTheme="minorHAnsi" w:eastAsia="Symbol" w:hAnsiTheme="minorHAnsi" w:cs="Symbol"/>
                <w:color w:val="000000"/>
              </w:rPr>
              <w:t>TODO</w:t>
            </w:r>
          </w:p>
        </w:tc>
        <w:tc>
          <w:tcPr>
            <w:tcW w:w="2620" w:type="dxa"/>
            <w:tcBorders>
              <w:top w:val="nil"/>
              <w:left w:val="single" w:sz="4" w:space="0" w:color="7F7F7F" w:themeColor="text1" w:themeTint="80"/>
              <w:bottom w:val="nil"/>
              <w:right w:val="nil"/>
            </w:tcBorders>
            <w:shd w:val="clear" w:color="000000" w:fill="FFFFFF"/>
            <w:noWrap/>
            <w:vAlign w:val="center"/>
            <w:hideMark/>
          </w:tcPr>
          <w:p w14:paraId="4BB25887" w14:textId="19DA60CD" w:rsidR="008E75DB" w:rsidRPr="000E1DB2" w:rsidRDefault="008E75DB" w:rsidP="000E1DB2">
            <w:pPr>
              <w:pStyle w:val="ListParagraph"/>
              <w:numPr>
                <w:ilvl w:val="0"/>
                <w:numId w:val="24"/>
              </w:numPr>
              <w:rPr>
                <w:rFonts w:asciiTheme="minorHAnsi" w:hAnsiTheme="minorHAnsi"/>
                <w:color w:val="000000"/>
              </w:rPr>
            </w:pPr>
            <w:r w:rsidRPr="000E1DB2">
              <w:rPr>
                <w:rFonts w:asciiTheme="minorHAnsi" w:eastAsia="Symbol" w:hAnsiTheme="minorHAnsi" w:cs="Symbol"/>
                <w:color w:val="000000"/>
              </w:rPr>
              <w:t>Growth</w:t>
            </w:r>
          </w:p>
        </w:tc>
      </w:tr>
      <w:tr w:rsidR="008E75DB" w:rsidRPr="00484075" w14:paraId="54B027A5" w14:textId="77777777" w:rsidTr="00975F49">
        <w:trPr>
          <w:trHeight w:val="320"/>
          <w:jc w:val="center"/>
        </w:trPr>
        <w:tc>
          <w:tcPr>
            <w:tcW w:w="2620" w:type="dxa"/>
            <w:tcBorders>
              <w:top w:val="nil"/>
              <w:left w:val="nil"/>
              <w:bottom w:val="nil"/>
              <w:right w:val="single" w:sz="4" w:space="0" w:color="7F7F7F" w:themeColor="text1" w:themeTint="80"/>
            </w:tcBorders>
            <w:shd w:val="clear" w:color="000000" w:fill="FFFFFF"/>
            <w:noWrap/>
            <w:vAlign w:val="center"/>
            <w:hideMark/>
          </w:tcPr>
          <w:p w14:paraId="239CAF95" w14:textId="69C063A0" w:rsidR="008E75DB" w:rsidRPr="000E1DB2" w:rsidRDefault="008E75DB" w:rsidP="000E1DB2">
            <w:pPr>
              <w:pStyle w:val="ListParagraph"/>
              <w:numPr>
                <w:ilvl w:val="0"/>
                <w:numId w:val="23"/>
              </w:numPr>
              <w:jc w:val="both"/>
              <w:rPr>
                <w:rFonts w:asciiTheme="minorHAnsi" w:hAnsiTheme="minorHAnsi"/>
                <w:color w:val="000000"/>
              </w:rPr>
            </w:pPr>
            <w:r w:rsidRPr="000E1DB2">
              <w:rPr>
                <w:rFonts w:asciiTheme="minorHAnsi" w:eastAsia="Symbol" w:hAnsiTheme="minorHAnsi" w:cs="Symbol"/>
                <w:color w:val="000000"/>
              </w:rPr>
              <w:t>Diastolic BP</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bottom"/>
            <w:hideMark/>
          </w:tcPr>
          <w:p w14:paraId="4D08B07C"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nil"/>
            </w:tcBorders>
            <w:shd w:val="clear" w:color="000000" w:fill="FFFFFF"/>
            <w:noWrap/>
            <w:vAlign w:val="center"/>
            <w:hideMark/>
          </w:tcPr>
          <w:p w14:paraId="61675837" w14:textId="14BAD216" w:rsidR="008E75DB" w:rsidRPr="000E1DB2" w:rsidRDefault="008E75DB" w:rsidP="000E1DB2">
            <w:pPr>
              <w:pStyle w:val="ListParagraph"/>
              <w:numPr>
                <w:ilvl w:val="0"/>
                <w:numId w:val="24"/>
              </w:numPr>
              <w:rPr>
                <w:rFonts w:asciiTheme="minorHAnsi" w:hAnsiTheme="minorHAnsi"/>
                <w:color w:val="000000"/>
              </w:rPr>
            </w:pPr>
            <w:r w:rsidRPr="000E1DB2">
              <w:rPr>
                <w:rFonts w:asciiTheme="minorHAnsi" w:eastAsia="Symbol" w:hAnsiTheme="minorHAnsi" w:cs="Symbol"/>
                <w:color w:val="000000"/>
              </w:rPr>
              <w:t>Adiposity</w:t>
            </w:r>
          </w:p>
        </w:tc>
      </w:tr>
      <w:tr w:rsidR="008E75DB" w:rsidRPr="00484075" w14:paraId="697A3E7B" w14:textId="77777777" w:rsidTr="00975F49">
        <w:trPr>
          <w:trHeight w:val="320"/>
          <w:jc w:val="center"/>
        </w:trPr>
        <w:tc>
          <w:tcPr>
            <w:tcW w:w="2620" w:type="dxa"/>
            <w:tcBorders>
              <w:top w:val="nil"/>
              <w:left w:val="nil"/>
              <w:bottom w:val="nil"/>
              <w:right w:val="single" w:sz="4" w:space="0" w:color="7F7F7F" w:themeColor="text1" w:themeTint="80"/>
            </w:tcBorders>
            <w:shd w:val="clear" w:color="000000" w:fill="FFFFFF"/>
            <w:noWrap/>
            <w:vAlign w:val="center"/>
            <w:hideMark/>
          </w:tcPr>
          <w:p w14:paraId="04EDD3D7" w14:textId="5E1A4B1D" w:rsidR="008E75DB" w:rsidRPr="000E1DB2" w:rsidRDefault="008E75DB" w:rsidP="000E1DB2">
            <w:pPr>
              <w:pStyle w:val="ListParagraph"/>
              <w:numPr>
                <w:ilvl w:val="0"/>
                <w:numId w:val="23"/>
              </w:numPr>
              <w:jc w:val="both"/>
              <w:rPr>
                <w:rFonts w:asciiTheme="minorHAnsi" w:hAnsiTheme="minorHAnsi"/>
                <w:color w:val="000000"/>
              </w:rPr>
            </w:pPr>
            <w:r w:rsidRPr="000E1DB2">
              <w:rPr>
                <w:rFonts w:asciiTheme="minorHAnsi" w:eastAsia="Symbol" w:hAnsiTheme="minorHAnsi" w:cs="Symbol"/>
                <w:color w:val="000000"/>
              </w:rPr>
              <w:t>Pulse</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bottom"/>
            <w:hideMark/>
          </w:tcPr>
          <w:p w14:paraId="32E48BFD"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nil"/>
            </w:tcBorders>
            <w:shd w:val="clear" w:color="000000" w:fill="FFFFFF"/>
            <w:noWrap/>
            <w:vAlign w:val="center"/>
            <w:hideMark/>
          </w:tcPr>
          <w:p w14:paraId="04DB3B2F" w14:textId="31C08F6C" w:rsidR="008E75DB" w:rsidRPr="000E1DB2" w:rsidRDefault="008E75DB" w:rsidP="000E1DB2">
            <w:pPr>
              <w:pStyle w:val="ListParagraph"/>
              <w:numPr>
                <w:ilvl w:val="0"/>
                <w:numId w:val="24"/>
              </w:numPr>
              <w:rPr>
                <w:rFonts w:asciiTheme="minorHAnsi" w:hAnsiTheme="minorHAnsi"/>
                <w:color w:val="000000"/>
              </w:rPr>
            </w:pPr>
            <w:r w:rsidRPr="000E1DB2">
              <w:rPr>
                <w:rFonts w:asciiTheme="minorHAnsi" w:eastAsia="Symbol" w:hAnsiTheme="minorHAnsi" w:cs="Symbol"/>
                <w:color w:val="000000"/>
              </w:rPr>
              <w:t>Cardio</w:t>
            </w:r>
          </w:p>
        </w:tc>
      </w:tr>
      <w:tr w:rsidR="008E75DB" w:rsidRPr="00484075" w14:paraId="6F855B5A" w14:textId="77777777" w:rsidTr="00975F49">
        <w:trPr>
          <w:trHeight w:val="320"/>
          <w:jc w:val="center"/>
        </w:trPr>
        <w:tc>
          <w:tcPr>
            <w:tcW w:w="2620" w:type="dxa"/>
            <w:tcBorders>
              <w:top w:val="nil"/>
              <w:left w:val="nil"/>
              <w:bottom w:val="nil"/>
              <w:right w:val="single" w:sz="4" w:space="0" w:color="7F7F7F" w:themeColor="text1" w:themeTint="80"/>
            </w:tcBorders>
            <w:shd w:val="clear" w:color="000000" w:fill="FFFFFF"/>
            <w:noWrap/>
            <w:vAlign w:val="bottom"/>
            <w:hideMark/>
          </w:tcPr>
          <w:p w14:paraId="11BBEEAC"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bottom"/>
            <w:hideMark/>
          </w:tcPr>
          <w:p w14:paraId="71BFE4DE"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nil"/>
            </w:tcBorders>
            <w:shd w:val="clear" w:color="000000" w:fill="FFFFFF"/>
            <w:noWrap/>
            <w:vAlign w:val="center"/>
            <w:hideMark/>
          </w:tcPr>
          <w:p w14:paraId="69BC152D" w14:textId="434AEDB0" w:rsidR="008E75DB" w:rsidRPr="000E1DB2" w:rsidRDefault="008E75DB" w:rsidP="000E1DB2">
            <w:pPr>
              <w:pStyle w:val="ListParagraph"/>
              <w:numPr>
                <w:ilvl w:val="0"/>
                <w:numId w:val="24"/>
              </w:numPr>
              <w:rPr>
                <w:rFonts w:asciiTheme="minorHAnsi" w:hAnsiTheme="minorHAnsi"/>
                <w:color w:val="000000"/>
              </w:rPr>
            </w:pPr>
            <w:r w:rsidRPr="000E1DB2">
              <w:rPr>
                <w:rFonts w:asciiTheme="minorHAnsi" w:eastAsia="Symbol" w:hAnsiTheme="minorHAnsi" w:cs="Symbol"/>
                <w:color w:val="000000"/>
              </w:rPr>
              <w:t xml:space="preserve">Cognitive </w:t>
            </w:r>
          </w:p>
        </w:tc>
      </w:tr>
      <w:tr w:rsidR="008E75DB" w:rsidRPr="00484075" w14:paraId="2F26C2EE" w14:textId="77777777" w:rsidTr="00975F49">
        <w:trPr>
          <w:trHeight w:val="324"/>
          <w:jc w:val="center"/>
        </w:trPr>
        <w:tc>
          <w:tcPr>
            <w:tcW w:w="2620" w:type="dxa"/>
            <w:tcBorders>
              <w:top w:val="nil"/>
              <w:left w:val="nil"/>
              <w:bottom w:val="nil"/>
              <w:right w:val="single" w:sz="4" w:space="0" w:color="7F7F7F" w:themeColor="text1" w:themeTint="80"/>
            </w:tcBorders>
            <w:shd w:val="clear" w:color="000000" w:fill="FFFFFF"/>
            <w:noWrap/>
            <w:vAlign w:val="bottom"/>
            <w:hideMark/>
          </w:tcPr>
          <w:p w14:paraId="6A0E7D22"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single" w:sz="4" w:space="0" w:color="7F7F7F" w:themeColor="text1" w:themeTint="80"/>
            </w:tcBorders>
            <w:shd w:val="clear" w:color="000000" w:fill="FFFFFF"/>
            <w:noWrap/>
            <w:vAlign w:val="bottom"/>
            <w:hideMark/>
          </w:tcPr>
          <w:p w14:paraId="48E381DA"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7F7F7F" w:themeColor="text1" w:themeTint="80"/>
              <w:bottom w:val="nil"/>
              <w:right w:val="nil"/>
            </w:tcBorders>
            <w:shd w:val="clear" w:color="000000" w:fill="FFFFFF"/>
            <w:noWrap/>
            <w:vAlign w:val="bottom"/>
            <w:hideMark/>
          </w:tcPr>
          <w:p w14:paraId="5AF975BD" w14:textId="77777777" w:rsidR="008E75DB" w:rsidRPr="00484075" w:rsidRDefault="008E75DB">
            <w:pPr>
              <w:rPr>
                <w:rFonts w:asciiTheme="minorHAnsi" w:hAnsiTheme="minorHAnsi"/>
                <w:color w:val="000000"/>
              </w:rPr>
            </w:pPr>
            <w:r w:rsidRPr="00484075">
              <w:rPr>
                <w:rFonts w:asciiTheme="minorHAnsi" w:hAnsiTheme="minorHAnsi"/>
                <w:color w:val="000000"/>
              </w:rPr>
              <w:t> </w:t>
            </w:r>
          </w:p>
        </w:tc>
      </w:tr>
    </w:tbl>
    <w:p w14:paraId="1C7203A3" w14:textId="77777777" w:rsidR="009E40FD" w:rsidRPr="00484075" w:rsidRDefault="009E40F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color w:val="262626" w:themeColor="text1" w:themeTint="D9"/>
          <w:sz w:val="36"/>
        </w:rPr>
        <w:sectPr w:rsidR="009E40FD" w:rsidRPr="00484075">
          <w:headerReference w:type="even" r:id="rId10"/>
          <w:headerReference w:type="default" r:id="rId11"/>
          <w:footerReference w:type="even" r:id="rId12"/>
          <w:footerReference w:type="default" r:id="rId13"/>
          <w:pgSz w:w="11900" w:h="16840"/>
          <w:pgMar w:top="1134" w:right="1134" w:bottom="1134" w:left="1134" w:header="709" w:footer="850" w:gutter="0"/>
          <w:cols w:space="720"/>
        </w:sectPr>
      </w:pPr>
    </w:p>
    <w:p w14:paraId="77FE44FE"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8"/>
        <w:rPr>
          <w:rFonts w:asciiTheme="minorHAnsi" w:hAnsiTheme="minorHAnsi"/>
          <w:i/>
          <w:color w:val="262626" w:themeColor="text1" w:themeTint="D9"/>
          <w:sz w:val="36"/>
        </w:rPr>
        <w:sectPr w:rsidR="00A864F1" w:rsidRPr="00484075" w:rsidSect="00A864F1">
          <w:type w:val="continuous"/>
          <w:pgSz w:w="11900" w:h="16840"/>
          <w:pgMar w:top="1134" w:right="1134" w:bottom="1134" w:left="1134" w:header="709" w:footer="850" w:gutter="0"/>
          <w:cols w:num="2" w:space="8"/>
        </w:sectPr>
      </w:pPr>
    </w:p>
    <w:p w14:paraId="70A9B91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sectPr w:rsidR="00A864F1" w:rsidRPr="00484075" w:rsidSect="00A864F1">
          <w:type w:val="continuous"/>
          <w:pgSz w:w="11900" w:h="16840"/>
          <w:pgMar w:top="1134" w:right="1134" w:bottom="1134" w:left="1134" w:header="709" w:footer="850" w:gutter="0"/>
          <w:cols w:num="2" w:space="276"/>
        </w:sectPr>
      </w:pPr>
    </w:p>
    <w:p w14:paraId="2067E33B" w14:textId="2403DF3D" w:rsidR="00A864F1" w:rsidRDefault="000A55F0" w:rsidP="00BE3F0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Adjustment covariates</w:t>
      </w:r>
    </w:p>
    <w:p w14:paraId="0BD52959" w14:textId="634E24A5" w:rsidR="00015ADA" w:rsidRPr="00015ADA" w:rsidRDefault="00015ADA" w:rsidP="00015ADA">
      <w:pPr>
        <w:pStyle w:val="Body"/>
      </w:pPr>
      <w:commentRangeStart w:id="4"/>
      <w:commentRangeStart w:id="5"/>
      <w:r>
        <w:t xml:space="preserve">Final </w:t>
      </w:r>
      <w:commentRangeEnd w:id="4"/>
      <w:r w:rsidR="00A36A7A">
        <w:rPr>
          <w:rStyle w:val="CommentReference"/>
          <w:rFonts w:ascii="Times New Roman" w:eastAsia="Times New Roman" w:hAnsi="Times New Roman"/>
          <w:color w:val="auto"/>
        </w:rPr>
        <w:commentReference w:id="4"/>
      </w:r>
      <w:commentRangeEnd w:id="5"/>
      <w:r w:rsidR="00366FA4">
        <w:rPr>
          <w:rStyle w:val="CommentReference"/>
          <w:rFonts w:ascii="Times New Roman" w:eastAsia="Times New Roman" w:hAnsi="Times New Roman"/>
          <w:color w:val="auto"/>
        </w:rPr>
        <w:commentReference w:id="5"/>
      </w:r>
      <w:r>
        <w:t xml:space="preserve">list to be determined by assessing association of covariates with </w:t>
      </w:r>
      <w:proofErr w:type="spellStart"/>
      <w:r>
        <w:t>i</w:t>
      </w:r>
      <w:proofErr w:type="spellEnd"/>
      <w:r>
        <w:t>) intervention, ii) methylation principal components</w:t>
      </w:r>
      <w:r w:rsidR="00A36A7A">
        <w:t>, iii) known effects on methylation (age, sex)</w:t>
      </w:r>
      <w:ins w:id="6" w:author="Ayden Saffari" w:date="2016-07-20T17:38:00Z">
        <w:r w:rsidR="00975F49">
          <w:t>. Strategy for dealing with these will vary depending on stage of analysis</w:t>
        </w:r>
      </w:ins>
      <w:ins w:id="7" w:author="Ayden Saffari" w:date="2016-07-20T17:43:00Z">
        <w:r w:rsidR="00975F49">
          <w:t xml:space="preserve"> - </w:t>
        </w:r>
      </w:ins>
      <w:ins w:id="8" w:author="Ayden Saffari" w:date="2016-07-20T17:42:00Z">
        <w:r w:rsidR="00975F49">
          <w:t xml:space="preserve">discussed further in the </w:t>
        </w:r>
      </w:ins>
      <w:ins w:id="9" w:author="Ayden Saffari" w:date="2016-07-20T17:43:00Z">
        <w:r w:rsidR="00975F49">
          <w:t>sections that follow.</w:t>
        </w:r>
      </w:ins>
    </w:p>
    <w:p w14:paraId="2943F0D1" w14:textId="77777777" w:rsidR="000A55F0" w:rsidRPr="00484075" w:rsidRDefault="000A55F0" w:rsidP="000A55F0">
      <w:pPr>
        <w:pStyle w:val="Body"/>
        <w:rPr>
          <w:rFonts w:asciiTheme="minorHAnsi" w:hAnsiTheme="minorHAnsi"/>
        </w:rPr>
      </w:pPr>
    </w:p>
    <w:tbl>
      <w:tblPr>
        <w:tblW w:w="7860" w:type="dxa"/>
        <w:jc w:val="center"/>
        <w:tblLook w:val="04A0" w:firstRow="1" w:lastRow="0" w:firstColumn="1" w:lastColumn="0" w:noHBand="0" w:noVBand="1"/>
      </w:tblPr>
      <w:tblGrid>
        <w:gridCol w:w="2620"/>
        <w:gridCol w:w="2620"/>
        <w:gridCol w:w="2620"/>
      </w:tblGrid>
      <w:tr w:rsidR="000A55F0" w:rsidRPr="00484075" w14:paraId="11CA3D2F" w14:textId="77777777" w:rsidTr="00975F49">
        <w:trPr>
          <w:trHeight w:val="460"/>
          <w:jc w:val="center"/>
        </w:trPr>
        <w:tc>
          <w:tcPr>
            <w:tcW w:w="2620" w:type="dxa"/>
            <w:vMerge w:val="restart"/>
            <w:tcBorders>
              <w:top w:val="nil"/>
              <w:left w:val="nil"/>
              <w:bottom w:val="single" w:sz="4" w:space="0" w:color="AEAAAA"/>
              <w:right w:val="single" w:sz="4" w:space="0" w:color="auto"/>
            </w:tcBorders>
            <w:shd w:val="clear" w:color="auto" w:fill="auto"/>
            <w:noWrap/>
            <w:vAlign w:val="center"/>
            <w:hideMark/>
          </w:tcPr>
          <w:p w14:paraId="68226A16" w14:textId="77777777" w:rsidR="000A55F0" w:rsidRPr="00484075" w:rsidRDefault="000A55F0">
            <w:pPr>
              <w:rPr>
                <w:rFonts w:asciiTheme="minorHAnsi" w:hAnsiTheme="minorHAnsi"/>
                <w:i/>
                <w:iCs/>
                <w:color w:val="000000"/>
                <w:sz w:val="32"/>
                <w:szCs w:val="32"/>
              </w:rPr>
            </w:pPr>
            <w:r w:rsidRPr="00484075">
              <w:rPr>
                <w:rFonts w:asciiTheme="minorHAnsi" w:hAnsiTheme="minorHAnsi"/>
                <w:i/>
                <w:iCs/>
                <w:color w:val="000000"/>
                <w:sz w:val="32"/>
                <w:szCs w:val="20"/>
              </w:rPr>
              <w:t>General</w:t>
            </w:r>
          </w:p>
        </w:tc>
        <w:tc>
          <w:tcPr>
            <w:tcW w:w="2620" w:type="dxa"/>
            <w:vMerge w:val="restart"/>
            <w:tcBorders>
              <w:top w:val="nil"/>
              <w:left w:val="single" w:sz="4" w:space="0" w:color="auto"/>
              <w:bottom w:val="single" w:sz="4" w:space="0" w:color="AEAAAA"/>
              <w:right w:val="single" w:sz="4" w:space="0" w:color="auto"/>
            </w:tcBorders>
            <w:shd w:val="clear" w:color="000000" w:fill="FFFFFF"/>
            <w:noWrap/>
            <w:vAlign w:val="center"/>
            <w:hideMark/>
          </w:tcPr>
          <w:p w14:paraId="0B4CBB4C" w14:textId="77777777" w:rsidR="000A55F0" w:rsidRPr="00484075" w:rsidRDefault="000A55F0">
            <w:pPr>
              <w:rPr>
                <w:rFonts w:asciiTheme="minorHAnsi" w:hAnsiTheme="minorHAnsi"/>
                <w:i/>
                <w:iCs/>
                <w:color w:val="000000"/>
                <w:sz w:val="32"/>
                <w:szCs w:val="32"/>
              </w:rPr>
            </w:pPr>
            <w:r w:rsidRPr="00484075">
              <w:rPr>
                <w:rFonts w:asciiTheme="minorHAnsi" w:hAnsiTheme="minorHAnsi"/>
                <w:i/>
                <w:iCs/>
                <w:color w:val="000000"/>
                <w:sz w:val="32"/>
                <w:szCs w:val="20"/>
              </w:rPr>
              <w:t>Intervention</w:t>
            </w:r>
          </w:p>
        </w:tc>
        <w:tc>
          <w:tcPr>
            <w:tcW w:w="2620" w:type="dxa"/>
            <w:vMerge w:val="restart"/>
            <w:tcBorders>
              <w:top w:val="nil"/>
              <w:left w:val="single" w:sz="4" w:space="0" w:color="auto"/>
              <w:bottom w:val="single" w:sz="4" w:space="0" w:color="AEAAAA"/>
              <w:right w:val="nil"/>
            </w:tcBorders>
            <w:shd w:val="clear" w:color="000000" w:fill="FFFFFF"/>
            <w:noWrap/>
            <w:vAlign w:val="center"/>
            <w:hideMark/>
          </w:tcPr>
          <w:p w14:paraId="19BA0E7B" w14:textId="77777777" w:rsidR="000A55F0" w:rsidRPr="00484075" w:rsidRDefault="000A55F0">
            <w:pPr>
              <w:rPr>
                <w:rFonts w:asciiTheme="minorHAnsi" w:hAnsiTheme="minorHAnsi"/>
                <w:i/>
                <w:iCs/>
                <w:color w:val="000000"/>
                <w:sz w:val="32"/>
                <w:szCs w:val="32"/>
              </w:rPr>
            </w:pPr>
            <w:r w:rsidRPr="00484075">
              <w:rPr>
                <w:rFonts w:asciiTheme="minorHAnsi" w:hAnsiTheme="minorHAnsi"/>
                <w:i/>
                <w:iCs/>
                <w:color w:val="000000"/>
                <w:sz w:val="32"/>
                <w:szCs w:val="20"/>
              </w:rPr>
              <w:t>Lab</w:t>
            </w:r>
          </w:p>
        </w:tc>
      </w:tr>
      <w:tr w:rsidR="000A55F0" w:rsidRPr="00484075" w14:paraId="30BD04E5" w14:textId="77777777" w:rsidTr="00975F49">
        <w:trPr>
          <w:trHeight w:val="503"/>
          <w:jc w:val="center"/>
        </w:trPr>
        <w:tc>
          <w:tcPr>
            <w:tcW w:w="2620" w:type="dxa"/>
            <w:vMerge/>
            <w:tcBorders>
              <w:top w:val="nil"/>
              <w:left w:val="nil"/>
              <w:bottom w:val="single" w:sz="4" w:space="0" w:color="AEAAAA"/>
              <w:right w:val="single" w:sz="4" w:space="0" w:color="auto"/>
            </w:tcBorders>
            <w:vAlign w:val="center"/>
            <w:hideMark/>
          </w:tcPr>
          <w:p w14:paraId="1699E5E8" w14:textId="77777777" w:rsidR="000A55F0" w:rsidRPr="00484075" w:rsidRDefault="000A55F0">
            <w:pPr>
              <w:rPr>
                <w:rFonts w:asciiTheme="minorHAnsi" w:hAnsiTheme="minorHAnsi"/>
                <w:i/>
                <w:iCs/>
                <w:color w:val="000000"/>
                <w:sz w:val="32"/>
                <w:szCs w:val="32"/>
              </w:rPr>
            </w:pPr>
          </w:p>
        </w:tc>
        <w:tc>
          <w:tcPr>
            <w:tcW w:w="2620" w:type="dxa"/>
            <w:vMerge/>
            <w:tcBorders>
              <w:top w:val="nil"/>
              <w:left w:val="single" w:sz="4" w:space="0" w:color="auto"/>
              <w:bottom w:val="single" w:sz="4" w:space="0" w:color="AEAAAA"/>
              <w:right w:val="single" w:sz="4" w:space="0" w:color="auto"/>
            </w:tcBorders>
            <w:vAlign w:val="center"/>
            <w:hideMark/>
          </w:tcPr>
          <w:p w14:paraId="2915A0BE" w14:textId="77777777" w:rsidR="000A55F0" w:rsidRPr="00484075" w:rsidRDefault="000A55F0">
            <w:pPr>
              <w:rPr>
                <w:rFonts w:asciiTheme="minorHAnsi" w:hAnsiTheme="minorHAnsi"/>
                <w:i/>
                <w:iCs/>
                <w:color w:val="000000"/>
                <w:sz w:val="32"/>
                <w:szCs w:val="32"/>
              </w:rPr>
            </w:pPr>
          </w:p>
        </w:tc>
        <w:tc>
          <w:tcPr>
            <w:tcW w:w="2620" w:type="dxa"/>
            <w:vMerge/>
            <w:tcBorders>
              <w:top w:val="nil"/>
              <w:left w:val="single" w:sz="4" w:space="0" w:color="auto"/>
              <w:bottom w:val="single" w:sz="4" w:space="0" w:color="AEAAAA"/>
              <w:right w:val="nil"/>
            </w:tcBorders>
            <w:vAlign w:val="center"/>
            <w:hideMark/>
          </w:tcPr>
          <w:p w14:paraId="3DC459FD" w14:textId="77777777" w:rsidR="000A55F0" w:rsidRPr="00484075" w:rsidRDefault="000A55F0">
            <w:pPr>
              <w:rPr>
                <w:rFonts w:asciiTheme="minorHAnsi" w:hAnsiTheme="minorHAnsi"/>
                <w:i/>
                <w:iCs/>
                <w:color w:val="000000"/>
                <w:sz w:val="32"/>
                <w:szCs w:val="32"/>
              </w:rPr>
            </w:pPr>
          </w:p>
        </w:tc>
      </w:tr>
      <w:tr w:rsidR="000E1DB2" w:rsidRPr="00484075" w14:paraId="1B2BD2AB" w14:textId="77777777" w:rsidTr="00975F49">
        <w:trPr>
          <w:trHeight w:val="288"/>
          <w:jc w:val="center"/>
        </w:trPr>
        <w:tc>
          <w:tcPr>
            <w:tcW w:w="2620" w:type="dxa"/>
            <w:tcBorders>
              <w:top w:val="nil"/>
              <w:left w:val="nil"/>
              <w:bottom w:val="nil"/>
              <w:right w:val="single" w:sz="4" w:space="0" w:color="auto"/>
            </w:tcBorders>
            <w:shd w:val="clear" w:color="000000" w:fill="FFFFFF"/>
            <w:noWrap/>
            <w:hideMark/>
          </w:tcPr>
          <w:p w14:paraId="5E7191B1" w14:textId="56850D72" w:rsidR="000E1DB2" w:rsidRPr="000E1DB2" w:rsidRDefault="000E1DB2" w:rsidP="000E1DB2">
            <w:pPr>
              <w:pStyle w:val="ListParagraph"/>
              <w:numPr>
                <w:ilvl w:val="0"/>
                <w:numId w:val="25"/>
              </w:numPr>
              <w:rPr>
                <w:rFonts w:asciiTheme="minorHAnsi" w:hAnsiTheme="minorHAnsi"/>
                <w:color w:val="000000"/>
              </w:rPr>
            </w:pPr>
            <w:r w:rsidRPr="000E1DB2">
              <w:rPr>
                <w:rFonts w:asciiTheme="minorHAnsi" w:eastAsia="Symbol" w:hAnsiTheme="minorHAnsi" w:cs="Symbol"/>
                <w:color w:val="000000"/>
              </w:rPr>
              <w:t>Infant sex</w:t>
            </w:r>
          </w:p>
        </w:tc>
        <w:tc>
          <w:tcPr>
            <w:tcW w:w="2620" w:type="dxa"/>
            <w:tcBorders>
              <w:top w:val="nil"/>
              <w:left w:val="single" w:sz="4" w:space="0" w:color="auto"/>
              <w:bottom w:val="nil"/>
              <w:right w:val="single" w:sz="4" w:space="0" w:color="auto"/>
            </w:tcBorders>
            <w:shd w:val="clear" w:color="000000" w:fill="FFFFFF"/>
            <w:noWrap/>
            <w:hideMark/>
          </w:tcPr>
          <w:p w14:paraId="45EF1E99" w14:textId="454F36F4" w:rsidR="000E1DB2" w:rsidRPr="000E1DB2" w:rsidRDefault="000E1DB2" w:rsidP="000E1DB2">
            <w:pPr>
              <w:pStyle w:val="ListParagraph"/>
              <w:numPr>
                <w:ilvl w:val="0"/>
                <w:numId w:val="25"/>
              </w:numPr>
              <w:rPr>
                <w:rFonts w:asciiTheme="minorHAnsi" w:hAnsiTheme="minorHAnsi"/>
                <w:color w:val="000000"/>
              </w:rPr>
            </w:pPr>
            <w:r w:rsidRPr="000E1DB2">
              <w:rPr>
                <w:rFonts w:asciiTheme="minorHAnsi" w:eastAsia="Symbol" w:hAnsiTheme="minorHAnsi" w:cs="Symbol"/>
                <w:color w:val="000000"/>
              </w:rPr>
              <w:t>Time on intervention</w:t>
            </w:r>
          </w:p>
        </w:tc>
        <w:tc>
          <w:tcPr>
            <w:tcW w:w="2620" w:type="dxa"/>
            <w:vMerge w:val="restart"/>
            <w:tcBorders>
              <w:top w:val="nil"/>
              <w:left w:val="single" w:sz="4" w:space="0" w:color="auto"/>
              <w:right w:val="nil"/>
            </w:tcBorders>
            <w:shd w:val="clear" w:color="000000" w:fill="FFFFFF"/>
            <w:noWrap/>
          </w:tcPr>
          <w:p w14:paraId="0175B19F" w14:textId="15494A26" w:rsidR="000E1DB2" w:rsidRPr="000E1DB2" w:rsidRDefault="000E1DB2" w:rsidP="000E1DB2">
            <w:pPr>
              <w:pStyle w:val="ListParagraph"/>
              <w:numPr>
                <w:ilvl w:val="0"/>
                <w:numId w:val="28"/>
              </w:numPr>
              <w:rPr>
                <w:rFonts w:asciiTheme="minorHAnsi" w:hAnsiTheme="minorHAnsi"/>
                <w:color w:val="000000"/>
              </w:rPr>
            </w:pPr>
            <w:r w:rsidRPr="000E1DB2">
              <w:rPr>
                <w:rFonts w:asciiTheme="minorHAnsi" w:eastAsia="Symbol" w:hAnsiTheme="minorHAnsi" w:cs="Symbol"/>
                <w:color w:val="000000"/>
              </w:rPr>
              <w:t>Full blood count / cell composition (estimated</w:t>
            </w:r>
            <w:r w:rsidR="007E26E3">
              <w:rPr>
                <w:rFonts w:asciiTheme="minorHAnsi" w:eastAsia="Symbol" w:hAnsiTheme="minorHAnsi" w:cs="Symbol"/>
                <w:color w:val="000000"/>
              </w:rPr>
              <w:t xml:space="preserve"> from methylation data</w:t>
            </w:r>
            <w:r w:rsidRPr="000E1DB2">
              <w:rPr>
                <w:rFonts w:asciiTheme="minorHAnsi" w:eastAsia="Symbol" w:hAnsiTheme="minorHAnsi" w:cs="Symbol"/>
                <w:color w:val="000000"/>
              </w:rPr>
              <w:t>)</w:t>
            </w:r>
          </w:p>
        </w:tc>
      </w:tr>
      <w:tr w:rsidR="000E1DB2" w:rsidRPr="00484075" w14:paraId="63A962E6" w14:textId="77777777" w:rsidTr="00975F49">
        <w:trPr>
          <w:trHeight w:val="288"/>
          <w:jc w:val="center"/>
        </w:trPr>
        <w:tc>
          <w:tcPr>
            <w:tcW w:w="2620" w:type="dxa"/>
            <w:tcBorders>
              <w:top w:val="nil"/>
              <w:left w:val="nil"/>
              <w:bottom w:val="nil"/>
              <w:right w:val="single" w:sz="4" w:space="0" w:color="auto"/>
            </w:tcBorders>
            <w:shd w:val="clear" w:color="000000" w:fill="FFFFFF"/>
            <w:noWrap/>
            <w:hideMark/>
          </w:tcPr>
          <w:p w14:paraId="7B3D9C8C" w14:textId="155FCBCC" w:rsidR="000E1DB2" w:rsidRPr="000E1DB2" w:rsidRDefault="000E1DB2" w:rsidP="000E1DB2">
            <w:pPr>
              <w:pStyle w:val="ListParagraph"/>
              <w:numPr>
                <w:ilvl w:val="0"/>
                <w:numId w:val="26"/>
              </w:numPr>
              <w:rPr>
                <w:rFonts w:asciiTheme="minorHAnsi" w:hAnsiTheme="minorHAnsi"/>
                <w:color w:val="000000"/>
              </w:rPr>
            </w:pPr>
            <w:r w:rsidRPr="000E1DB2">
              <w:rPr>
                <w:rFonts w:asciiTheme="minorHAnsi" w:eastAsia="Symbol" w:hAnsiTheme="minorHAnsi" w:cs="Symbol"/>
                <w:color w:val="000000"/>
              </w:rPr>
              <w:t>Infant age</w:t>
            </w:r>
          </w:p>
        </w:tc>
        <w:tc>
          <w:tcPr>
            <w:tcW w:w="2620" w:type="dxa"/>
            <w:tcBorders>
              <w:top w:val="nil"/>
              <w:left w:val="single" w:sz="4" w:space="0" w:color="auto"/>
              <w:bottom w:val="nil"/>
              <w:right w:val="single" w:sz="4" w:space="0" w:color="auto"/>
            </w:tcBorders>
            <w:shd w:val="clear" w:color="000000" w:fill="FFFFFF"/>
            <w:noWrap/>
            <w:hideMark/>
          </w:tcPr>
          <w:p w14:paraId="05AB9592" w14:textId="5C2060CF"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vMerge/>
            <w:tcBorders>
              <w:left w:val="single" w:sz="4" w:space="0" w:color="auto"/>
              <w:right w:val="nil"/>
            </w:tcBorders>
            <w:shd w:val="clear" w:color="000000" w:fill="FFFFFF"/>
            <w:noWrap/>
          </w:tcPr>
          <w:p w14:paraId="2295B0B9" w14:textId="76A8DD0D" w:rsidR="000E1DB2" w:rsidRPr="000E1DB2" w:rsidRDefault="000E1DB2" w:rsidP="000E1DB2">
            <w:pPr>
              <w:pStyle w:val="ListParagraph"/>
              <w:numPr>
                <w:ilvl w:val="0"/>
                <w:numId w:val="28"/>
              </w:numPr>
              <w:rPr>
                <w:rFonts w:asciiTheme="minorHAnsi" w:hAnsiTheme="minorHAnsi"/>
                <w:color w:val="000000"/>
              </w:rPr>
            </w:pPr>
          </w:p>
        </w:tc>
      </w:tr>
      <w:tr w:rsidR="000E1DB2" w:rsidRPr="00484075" w14:paraId="1D693646" w14:textId="77777777" w:rsidTr="00975F49">
        <w:trPr>
          <w:trHeight w:val="630"/>
          <w:jc w:val="center"/>
        </w:trPr>
        <w:tc>
          <w:tcPr>
            <w:tcW w:w="2620" w:type="dxa"/>
            <w:tcBorders>
              <w:top w:val="nil"/>
              <w:left w:val="nil"/>
              <w:bottom w:val="nil"/>
              <w:right w:val="single" w:sz="4" w:space="0" w:color="auto"/>
            </w:tcBorders>
            <w:shd w:val="clear" w:color="000000" w:fill="FFFFFF"/>
            <w:noWrap/>
            <w:hideMark/>
          </w:tcPr>
          <w:p w14:paraId="74440C82" w14:textId="41063250" w:rsidR="000E1DB2" w:rsidRPr="000E1DB2" w:rsidRDefault="000E1DB2" w:rsidP="000E1DB2">
            <w:pPr>
              <w:pStyle w:val="ListParagraph"/>
              <w:numPr>
                <w:ilvl w:val="0"/>
                <w:numId w:val="26"/>
              </w:numPr>
              <w:rPr>
                <w:rFonts w:asciiTheme="minorHAnsi" w:hAnsiTheme="minorHAnsi"/>
                <w:color w:val="000000"/>
              </w:rPr>
            </w:pPr>
            <w:r w:rsidRPr="000E1DB2">
              <w:rPr>
                <w:rFonts w:asciiTheme="minorHAnsi" w:eastAsia="Symbol" w:hAnsiTheme="minorHAnsi" w:cs="Symbol"/>
                <w:color w:val="000000"/>
              </w:rPr>
              <w:t>Intra-cohort ethnicity</w:t>
            </w:r>
          </w:p>
        </w:tc>
        <w:tc>
          <w:tcPr>
            <w:tcW w:w="2620" w:type="dxa"/>
            <w:tcBorders>
              <w:top w:val="nil"/>
              <w:left w:val="single" w:sz="4" w:space="0" w:color="auto"/>
              <w:bottom w:val="nil"/>
              <w:right w:val="single" w:sz="4" w:space="0" w:color="auto"/>
            </w:tcBorders>
            <w:shd w:val="clear" w:color="000000" w:fill="FFFFFF"/>
            <w:noWrap/>
            <w:hideMark/>
          </w:tcPr>
          <w:p w14:paraId="71A0DA33" w14:textId="139D9A20"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vMerge/>
            <w:tcBorders>
              <w:left w:val="single" w:sz="4" w:space="0" w:color="auto"/>
              <w:right w:val="nil"/>
            </w:tcBorders>
            <w:shd w:val="clear" w:color="000000" w:fill="FFFFFF"/>
            <w:noWrap/>
          </w:tcPr>
          <w:p w14:paraId="42DFC3D9" w14:textId="099AECDB" w:rsidR="000E1DB2" w:rsidRPr="000E1DB2" w:rsidRDefault="000E1DB2" w:rsidP="000E1DB2">
            <w:pPr>
              <w:pStyle w:val="ListParagraph"/>
              <w:numPr>
                <w:ilvl w:val="0"/>
                <w:numId w:val="28"/>
              </w:numPr>
              <w:rPr>
                <w:rFonts w:asciiTheme="minorHAnsi" w:hAnsiTheme="minorHAnsi"/>
                <w:color w:val="000000"/>
              </w:rPr>
            </w:pPr>
          </w:p>
        </w:tc>
      </w:tr>
      <w:tr w:rsidR="000E1DB2" w:rsidRPr="00484075" w14:paraId="58580F12" w14:textId="77777777" w:rsidTr="00975F49">
        <w:trPr>
          <w:trHeight w:val="288"/>
          <w:jc w:val="center"/>
        </w:trPr>
        <w:tc>
          <w:tcPr>
            <w:tcW w:w="2620" w:type="dxa"/>
            <w:tcBorders>
              <w:top w:val="nil"/>
              <w:left w:val="nil"/>
              <w:bottom w:val="nil"/>
              <w:right w:val="single" w:sz="4" w:space="0" w:color="auto"/>
            </w:tcBorders>
            <w:shd w:val="clear" w:color="000000" w:fill="FFFFFF"/>
            <w:noWrap/>
            <w:hideMark/>
          </w:tcPr>
          <w:p w14:paraId="2A490202" w14:textId="77777777" w:rsidR="000E1DB2" w:rsidRPr="000E1DB2" w:rsidRDefault="000E1DB2" w:rsidP="000E1DB2">
            <w:pPr>
              <w:pStyle w:val="ListParagraph"/>
              <w:numPr>
                <w:ilvl w:val="0"/>
                <w:numId w:val="26"/>
              </w:numPr>
              <w:rPr>
                <w:rFonts w:asciiTheme="minorHAnsi" w:hAnsiTheme="minorHAnsi"/>
                <w:color w:val="000000"/>
              </w:rPr>
            </w:pPr>
            <w:r w:rsidRPr="000E1DB2">
              <w:rPr>
                <w:rFonts w:asciiTheme="minorHAnsi" w:eastAsia="Symbol" w:hAnsiTheme="minorHAnsi" w:cs="Symbol"/>
                <w:color w:val="000000"/>
              </w:rPr>
              <w:t xml:space="preserve">Gambian - season of </w:t>
            </w:r>
          </w:p>
          <w:p w14:paraId="6853D81F" w14:textId="351611BE" w:rsidR="000E1DB2" w:rsidRPr="000E1DB2" w:rsidRDefault="000E1DB2" w:rsidP="000E1DB2">
            <w:pPr>
              <w:rPr>
                <w:rFonts w:asciiTheme="minorHAnsi" w:hAnsiTheme="minorHAnsi"/>
                <w:color w:val="000000"/>
              </w:rPr>
            </w:pPr>
            <w:r>
              <w:rPr>
                <w:rFonts w:asciiTheme="minorHAnsi" w:hAnsiTheme="minorHAnsi"/>
                <w:color w:val="000000"/>
              </w:rPr>
              <w:t xml:space="preserve">             </w:t>
            </w:r>
            <w:r w:rsidRPr="000E1DB2">
              <w:rPr>
                <w:rFonts w:asciiTheme="minorHAnsi" w:hAnsiTheme="minorHAnsi"/>
                <w:color w:val="000000"/>
              </w:rPr>
              <w:t>conception</w:t>
            </w:r>
          </w:p>
        </w:tc>
        <w:tc>
          <w:tcPr>
            <w:tcW w:w="2620" w:type="dxa"/>
            <w:tcBorders>
              <w:top w:val="nil"/>
              <w:left w:val="single" w:sz="4" w:space="0" w:color="auto"/>
              <w:bottom w:val="nil"/>
              <w:right w:val="single" w:sz="4" w:space="0" w:color="auto"/>
            </w:tcBorders>
            <w:shd w:val="clear" w:color="000000" w:fill="FFFFFF"/>
            <w:noWrap/>
            <w:hideMark/>
          </w:tcPr>
          <w:p w14:paraId="7396FC0B" w14:textId="48436872"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vMerge/>
            <w:tcBorders>
              <w:left w:val="single" w:sz="4" w:space="0" w:color="auto"/>
              <w:bottom w:val="nil"/>
              <w:right w:val="nil"/>
            </w:tcBorders>
            <w:shd w:val="clear" w:color="000000" w:fill="FFFFFF"/>
            <w:noWrap/>
          </w:tcPr>
          <w:p w14:paraId="02502996" w14:textId="4B13F528" w:rsidR="000E1DB2" w:rsidRPr="000E1DB2" w:rsidRDefault="000E1DB2" w:rsidP="000E1DB2">
            <w:pPr>
              <w:pStyle w:val="ListParagraph"/>
              <w:numPr>
                <w:ilvl w:val="0"/>
                <w:numId w:val="28"/>
              </w:numPr>
              <w:rPr>
                <w:rFonts w:asciiTheme="minorHAnsi" w:hAnsiTheme="minorHAnsi"/>
                <w:color w:val="000000"/>
              </w:rPr>
            </w:pPr>
          </w:p>
        </w:tc>
      </w:tr>
      <w:tr w:rsidR="000E1DB2" w:rsidRPr="00484075" w14:paraId="30A2D06A" w14:textId="77777777" w:rsidTr="00975F49">
        <w:trPr>
          <w:trHeight w:val="333"/>
          <w:jc w:val="center"/>
        </w:trPr>
        <w:tc>
          <w:tcPr>
            <w:tcW w:w="2620" w:type="dxa"/>
            <w:tcBorders>
              <w:top w:val="nil"/>
              <w:left w:val="nil"/>
              <w:bottom w:val="nil"/>
              <w:right w:val="single" w:sz="4" w:space="0" w:color="auto"/>
            </w:tcBorders>
            <w:shd w:val="clear" w:color="000000" w:fill="FFFFFF"/>
            <w:noWrap/>
            <w:hideMark/>
          </w:tcPr>
          <w:p w14:paraId="45470C7E" w14:textId="55A80808" w:rsidR="000E1DB2" w:rsidRPr="00484075" w:rsidRDefault="000E1DB2" w:rsidP="000E1DB2">
            <w:pPr>
              <w:rPr>
                <w:rFonts w:asciiTheme="minorHAnsi" w:hAnsiTheme="minorHAnsi"/>
                <w:color w:val="000000"/>
              </w:rPr>
            </w:pPr>
          </w:p>
        </w:tc>
        <w:tc>
          <w:tcPr>
            <w:tcW w:w="2620" w:type="dxa"/>
            <w:tcBorders>
              <w:top w:val="nil"/>
              <w:left w:val="single" w:sz="4" w:space="0" w:color="auto"/>
              <w:bottom w:val="nil"/>
              <w:right w:val="single" w:sz="4" w:space="0" w:color="auto"/>
            </w:tcBorders>
            <w:shd w:val="clear" w:color="000000" w:fill="FFFFFF"/>
            <w:noWrap/>
            <w:hideMark/>
          </w:tcPr>
          <w:p w14:paraId="51B71E48" w14:textId="2640E47B"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auto"/>
              <w:bottom w:val="nil"/>
              <w:right w:val="nil"/>
            </w:tcBorders>
            <w:shd w:val="clear" w:color="000000" w:fill="FFFFFF"/>
            <w:noWrap/>
          </w:tcPr>
          <w:p w14:paraId="79118832" w14:textId="7254EFF3" w:rsidR="000E1DB2" w:rsidRPr="00484075" w:rsidRDefault="000E1DB2">
            <w:pPr>
              <w:rPr>
                <w:rFonts w:asciiTheme="minorHAnsi" w:hAnsiTheme="minorHAnsi"/>
                <w:color w:val="000000"/>
              </w:rPr>
            </w:pPr>
          </w:p>
        </w:tc>
      </w:tr>
      <w:tr w:rsidR="000E1DB2" w:rsidRPr="00484075" w14:paraId="1B4A1479" w14:textId="77777777" w:rsidTr="00975F49">
        <w:trPr>
          <w:trHeight w:val="288"/>
          <w:jc w:val="center"/>
        </w:trPr>
        <w:tc>
          <w:tcPr>
            <w:tcW w:w="2620" w:type="dxa"/>
            <w:tcBorders>
              <w:top w:val="nil"/>
              <w:left w:val="nil"/>
              <w:bottom w:val="nil"/>
              <w:right w:val="single" w:sz="4" w:space="0" w:color="auto"/>
            </w:tcBorders>
            <w:shd w:val="clear" w:color="000000" w:fill="FFFFFF"/>
            <w:noWrap/>
            <w:hideMark/>
          </w:tcPr>
          <w:p w14:paraId="71223BDC" w14:textId="3C87552D" w:rsidR="000E1DB2" w:rsidRPr="000E1DB2" w:rsidRDefault="000E1DB2" w:rsidP="000E1DB2">
            <w:pPr>
              <w:pStyle w:val="ListParagraph"/>
              <w:numPr>
                <w:ilvl w:val="0"/>
                <w:numId w:val="27"/>
              </w:numPr>
              <w:rPr>
                <w:rFonts w:asciiTheme="minorHAnsi" w:hAnsiTheme="minorHAnsi"/>
                <w:color w:val="000000"/>
              </w:rPr>
            </w:pPr>
            <w:r w:rsidRPr="000E1DB2">
              <w:rPr>
                <w:rFonts w:asciiTheme="minorHAnsi" w:hAnsiTheme="minorHAnsi"/>
                <w:color w:val="000000"/>
              </w:rPr>
              <w:t>Indian – season/month of measurement?</w:t>
            </w:r>
          </w:p>
        </w:tc>
        <w:tc>
          <w:tcPr>
            <w:tcW w:w="2620" w:type="dxa"/>
            <w:tcBorders>
              <w:top w:val="nil"/>
              <w:left w:val="single" w:sz="4" w:space="0" w:color="auto"/>
              <w:bottom w:val="nil"/>
              <w:right w:val="single" w:sz="4" w:space="0" w:color="auto"/>
            </w:tcBorders>
            <w:shd w:val="clear" w:color="000000" w:fill="FFFFFF"/>
            <w:noWrap/>
            <w:hideMark/>
          </w:tcPr>
          <w:p w14:paraId="495F6075" w14:textId="0599500C"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tcBorders>
              <w:top w:val="nil"/>
              <w:left w:val="single" w:sz="4" w:space="0" w:color="auto"/>
              <w:bottom w:val="nil"/>
              <w:right w:val="nil"/>
            </w:tcBorders>
            <w:shd w:val="clear" w:color="000000" w:fill="FFFFFF"/>
            <w:noWrap/>
            <w:hideMark/>
          </w:tcPr>
          <w:p w14:paraId="6B0433F4" w14:textId="7C5B32BA" w:rsidR="000E1DB2" w:rsidRPr="000E1DB2" w:rsidRDefault="000E1DB2" w:rsidP="000E1DB2">
            <w:pPr>
              <w:pStyle w:val="ListParagraph"/>
              <w:numPr>
                <w:ilvl w:val="0"/>
                <w:numId w:val="27"/>
              </w:numPr>
              <w:rPr>
                <w:rFonts w:asciiTheme="minorHAnsi" w:hAnsiTheme="minorHAnsi"/>
                <w:color w:val="000000"/>
              </w:rPr>
            </w:pPr>
            <w:r w:rsidRPr="000E1DB2">
              <w:rPr>
                <w:rFonts w:asciiTheme="minorHAnsi" w:eastAsia="Symbol" w:hAnsiTheme="minorHAnsi" w:cs="Symbol"/>
                <w:color w:val="000000"/>
              </w:rPr>
              <w:t>EPIC array batch effects (plate, slide, position, well)</w:t>
            </w:r>
          </w:p>
        </w:tc>
      </w:tr>
      <w:tr w:rsidR="000E1DB2" w:rsidRPr="00484075" w14:paraId="3ABC72D8" w14:textId="77777777" w:rsidTr="00975F49">
        <w:trPr>
          <w:trHeight w:val="981"/>
          <w:jc w:val="center"/>
        </w:trPr>
        <w:tc>
          <w:tcPr>
            <w:tcW w:w="2620" w:type="dxa"/>
            <w:tcBorders>
              <w:top w:val="nil"/>
              <w:left w:val="nil"/>
              <w:right w:val="nil"/>
            </w:tcBorders>
            <w:shd w:val="clear" w:color="000000" w:fill="FFFFFF"/>
            <w:noWrap/>
            <w:vAlign w:val="bottom"/>
            <w:hideMark/>
          </w:tcPr>
          <w:p w14:paraId="0400311D" w14:textId="5B3E9134" w:rsidR="000E1DB2" w:rsidRPr="00484075" w:rsidRDefault="000E1DB2" w:rsidP="00015ADA">
            <w:pPr>
              <w:rPr>
                <w:rFonts w:asciiTheme="minorHAnsi" w:hAnsiTheme="minorHAnsi"/>
                <w:color w:val="000000"/>
              </w:rPr>
            </w:pPr>
            <w:r w:rsidRPr="00484075">
              <w:rPr>
                <w:rFonts w:asciiTheme="minorHAnsi" w:hAnsiTheme="minorHAnsi"/>
                <w:color w:val="000000"/>
              </w:rPr>
              <w:t> </w:t>
            </w:r>
          </w:p>
        </w:tc>
        <w:tc>
          <w:tcPr>
            <w:tcW w:w="2620" w:type="dxa"/>
            <w:tcBorders>
              <w:top w:val="nil"/>
              <w:left w:val="nil"/>
              <w:right w:val="nil"/>
            </w:tcBorders>
            <w:shd w:val="clear" w:color="000000" w:fill="FFFFFF"/>
            <w:noWrap/>
            <w:vAlign w:val="center"/>
            <w:hideMark/>
          </w:tcPr>
          <w:p w14:paraId="1668E022" w14:textId="08130EC1" w:rsidR="000E1DB2" w:rsidRPr="00484075" w:rsidRDefault="000E1DB2">
            <w:pPr>
              <w:rPr>
                <w:rFonts w:asciiTheme="minorHAnsi" w:hAnsiTheme="minorHAnsi"/>
                <w:color w:val="000000"/>
              </w:rPr>
            </w:pPr>
            <w:r w:rsidRPr="00484075">
              <w:rPr>
                <w:rFonts w:asciiTheme="minorHAnsi" w:hAnsiTheme="minorHAnsi"/>
                <w:color w:val="000000"/>
              </w:rPr>
              <w:t> </w:t>
            </w:r>
          </w:p>
        </w:tc>
        <w:tc>
          <w:tcPr>
            <w:tcW w:w="2620" w:type="dxa"/>
            <w:tcBorders>
              <w:top w:val="nil"/>
              <w:left w:val="nil"/>
              <w:bottom w:val="nil"/>
              <w:right w:val="nil"/>
            </w:tcBorders>
            <w:shd w:val="clear" w:color="000000" w:fill="FFFFFF"/>
            <w:noWrap/>
            <w:hideMark/>
          </w:tcPr>
          <w:p w14:paraId="506B2D7A" w14:textId="7BF18A7F" w:rsidR="000E1DB2" w:rsidRPr="00484075" w:rsidRDefault="000E1DB2">
            <w:pPr>
              <w:rPr>
                <w:rFonts w:asciiTheme="minorHAnsi" w:hAnsiTheme="minorHAnsi"/>
                <w:color w:val="000000"/>
              </w:rPr>
            </w:pPr>
          </w:p>
        </w:tc>
      </w:tr>
      <w:tr w:rsidR="000E1DB2" w:rsidRPr="00484075" w14:paraId="5BA4F849" w14:textId="77777777" w:rsidTr="00975F49">
        <w:trPr>
          <w:trHeight w:val="320"/>
          <w:jc w:val="center"/>
        </w:trPr>
        <w:tc>
          <w:tcPr>
            <w:tcW w:w="2620" w:type="dxa"/>
            <w:tcBorders>
              <w:top w:val="nil"/>
              <w:left w:val="nil"/>
              <w:right w:val="single" w:sz="4" w:space="0" w:color="auto"/>
            </w:tcBorders>
            <w:shd w:val="clear" w:color="000000" w:fill="FFFFFF"/>
            <w:noWrap/>
            <w:vAlign w:val="center"/>
            <w:hideMark/>
          </w:tcPr>
          <w:p w14:paraId="6A8E93EB" w14:textId="69FA1E50" w:rsidR="000E1DB2" w:rsidRPr="00484075" w:rsidRDefault="000E1DB2">
            <w:pPr>
              <w:rPr>
                <w:rFonts w:asciiTheme="minorHAnsi" w:hAnsiTheme="minorHAnsi"/>
                <w:color w:val="000000"/>
              </w:rPr>
            </w:pPr>
            <w:r w:rsidRPr="00484075">
              <w:rPr>
                <w:rFonts w:asciiTheme="minorHAnsi" w:hAnsiTheme="minorHAnsi"/>
                <w:i/>
                <w:iCs/>
                <w:color w:val="000000"/>
                <w:sz w:val="32"/>
                <w:szCs w:val="20"/>
              </w:rPr>
              <w:t>Maternal</w:t>
            </w:r>
            <w:r>
              <w:rPr>
                <w:rFonts w:asciiTheme="minorHAnsi" w:hAnsiTheme="minorHAnsi"/>
                <w:i/>
                <w:iCs/>
                <w:color w:val="000000"/>
                <w:sz w:val="32"/>
                <w:szCs w:val="20"/>
              </w:rPr>
              <w:t xml:space="preserve"> (measured when?)</w:t>
            </w:r>
          </w:p>
        </w:tc>
        <w:tc>
          <w:tcPr>
            <w:tcW w:w="2620" w:type="dxa"/>
            <w:tcBorders>
              <w:top w:val="nil"/>
              <w:left w:val="single" w:sz="4" w:space="0" w:color="auto"/>
              <w:right w:val="nil"/>
            </w:tcBorders>
            <w:shd w:val="clear" w:color="000000" w:fill="FFFFFF"/>
            <w:noWrap/>
            <w:vAlign w:val="center"/>
            <w:hideMark/>
          </w:tcPr>
          <w:p w14:paraId="7ACD9B33" w14:textId="6729A5EB" w:rsidR="000E1DB2" w:rsidRPr="00484075" w:rsidRDefault="000E1DB2">
            <w:pPr>
              <w:jc w:val="both"/>
              <w:rPr>
                <w:rFonts w:asciiTheme="minorHAnsi" w:hAnsiTheme="minorHAnsi"/>
                <w:color w:val="000000"/>
              </w:rPr>
            </w:pPr>
            <w:r w:rsidRPr="00484075">
              <w:rPr>
                <w:rFonts w:asciiTheme="minorHAnsi" w:hAnsiTheme="minorHAnsi"/>
                <w:i/>
                <w:iCs/>
                <w:color w:val="000000"/>
                <w:sz w:val="32"/>
                <w:szCs w:val="20"/>
              </w:rPr>
              <w:t>Delivery</w:t>
            </w:r>
          </w:p>
        </w:tc>
        <w:tc>
          <w:tcPr>
            <w:tcW w:w="2620" w:type="dxa"/>
            <w:tcBorders>
              <w:top w:val="nil"/>
              <w:left w:val="nil"/>
              <w:bottom w:val="nil"/>
              <w:right w:val="nil"/>
            </w:tcBorders>
            <w:shd w:val="clear" w:color="000000" w:fill="FFFFFF"/>
            <w:noWrap/>
            <w:hideMark/>
          </w:tcPr>
          <w:p w14:paraId="3CC7E4E5" w14:textId="7386398D" w:rsidR="000E1DB2" w:rsidRPr="00484075" w:rsidRDefault="000E1DB2">
            <w:pPr>
              <w:rPr>
                <w:rFonts w:asciiTheme="minorHAnsi" w:hAnsiTheme="minorHAnsi"/>
                <w:color w:val="000000"/>
              </w:rPr>
            </w:pPr>
          </w:p>
        </w:tc>
      </w:tr>
      <w:tr w:rsidR="000E1DB2" w:rsidRPr="00484075" w14:paraId="25190505" w14:textId="77777777" w:rsidTr="00975F49">
        <w:trPr>
          <w:trHeight w:val="320"/>
          <w:jc w:val="center"/>
        </w:trPr>
        <w:tc>
          <w:tcPr>
            <w:tcW w:w="2620" w:type="dxa"/>
            <w:tcBorders>
              <w:left w:val="nil"/>
              <w:bottom w:val="single" w:sz="4" w:space="0" w:color="AEAAAA"/>
              <w:right w:val="single" w:sz="4" w:space="0" w:color="auto"/>
            </w:tcBorders>
            <w:noWrap/>
            <w:vAlign w:val="center"/>
            <w:hideMark/>
          </w:tcPr>
          <w:p w14:paraId="62D5F337" w14:textId="6EC1F12E" w:rsidR="000E1DB2" w:rsidRPr="00484075" w:rsidRDefault="000E1DB2">
            <w:pPr>
              <w:rPr>
                <w:rFonts w:asciiTheme="minorHAnsi" w:hAnsiTheme="minorHAnsi"/>
                <w:color w:val="000000"/>
              </w:rPr>
            </w:pPr>
            <w:r w:rsidRPr="00484075">
              <w:rPr>
                <w:rFonts w:asciiTheme="minorHAnsi" w:hAnsiTheme="minorHAnsi"/>
                <w:color w:val="000000"/>
              </w:rPr>
              <w:t> </w:t>
            </w:r>
          </w:p>
        </w:tc>
        <w:tc>
          <w:tcPr>
            <w:tcW w:w="2620" w:type="dxa"/>
            <w:tcBorders>
              <w:left w:val="single" w:sz="4" w:space="0" w:color="auto"/>
              <w:bottom w:val="single" w:sz="4" w:space="0" w:color="AEAAAA"/>
              <w:right w:val="nil"/>
            </w:tcBorders>
            <w:noWrap/>
            <w:vAlign w:val="center"/>
            <w:hideMark/>
          </w:tcPr>
          <w:p w14:paraId="44E077FF" w14:textId="585E1C5F" w:rsidR="000E1DB2" w:rsidRPr="00484075" w:rsidRDefault="000E1DB2">
            <w:pPr>
              <w:jc w:val="both"/>
              <w:rPr>
                <w:rFonts w:asciiTheme="minorHAnsi" w:hAnsiTheme="minorHAnsi"/>
                <w:color w:val="000000"/>
              </w:rPr>
            </w:pPr>
            <w:r w:rsidRPr="00484075">
              <w:rPr>
                <w:rFonts w:asciiTheme="minorHAnsi" w:hAnsiTheme="minorHAnsi"/>
                <w:color w:val="000000"/>
              </w:rPr>
              <w:t> </w:t>
            </w:r>
          </w:p>
        </w:tc>
        <w:tc>
          <w:tcPr>
            <w:tcW w:w="2620" w:type="dxa"/>
            <w:tcBorders>
              <w:top w:val="nil"/>
              <w:left w:val="nil"/>
              <w:right w:val="nil"/>
            </w:tcBorders>
            <w:shd w:val="clear" w:color="000000" w:fill="FFFFFF"/>
            <w:noWrap/>
            <w:vAlign w:val="bottom"/>
            <w:hideMark/>
          </w:tcPr>
          <w:p w14:paraId="72684481" w14:textId="3E34B549" w:rsidR="000E1DB2" w:rsidRPr="00484075" w:rsidRDefault="000E1DB2">
            <w:pPr>
              <w:rPr>
                <w:rFonts w:asciiTheme="minorHAnsi" w:hAnsiTheme="minorHAnsi"/>
                <w:color w:val="000000"/>
              </w:rPr>
            </w:pPr>
            <w:r w:rsidRPr="00484075">
              <w:rPr>
                <w:rFonts w:asciiTheme="minorHAnsi" w:hAnsiTheme="minorHAnsi"/>
                <w:color w:val="000000"/>
              </w:rPr>
              <w:t> </w:t>
            </w:r>
          </w:p>
        </w:tc>
      </w:tr>
      <w:tr w:rsidR="007E26E3" w:rsidRPr="00484075" w14:paraId="5C696EDA" w14:textId="77777777" w:rsidTr="00975F49">
        <w:trPr>
          <w:trHeight w:val="288"/>
          <w:jc w:val="center"/>
        </w:trPr>
        <w:tc>
          <w:tcPr>
            <w:tcW w:w="2620" w:type="dxa"/>
            <w:tcBorders>
              <w:top w:val="nil"/>
              <w:left w:val="nil"/>
              <w:bottom w:val="nil"/>
              <w:right w:val="single" w:sz="4" w:space="0" w:color="auto"/>
            </w:tcBorders>
            <w:shd w:val="clear" w:color="000000" w:fill="FFFFFF"/>
            <w:noWrap/>
            <w:hideMark/>
          </w:tcPr>
          <w:p w14:paraId="4E398B11" w14:textId="77777777" w:rsidR="007E26E3" w:rsidRPr="00484075" w:rsidRDefault="007E26E3">
            <w:pPr>
              <w:rPr>
                <w:rFonts w:asciiTheme="minorHAnsi" w:hAnsiTheme="minorHAnsi"/>
                <w:i/>
                <w:iCs/>
                <w:color w:val="000000"/>
                <w:sz w:val="32"/>
                <w:szCs w:val="32"/>
              </w:rPr>
            </w:pPr>
            <w:r w:rsidRPr="00484075">
              <w:rPr>
                <w:rFonts w:asciiTheme="minorHAnsi" w:hAnsiTheme="minorHAnsi"/>
                <w:color w:val="000000"/>
              </w:rPr>
              <w:t> </w:t>
            </w:r>
          </w:p>
          <w:p w14:paraId="1098EB03"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Age</w:t>
            </w:r>
          </w:p>
          <w:p w14:paraId="557C91C7"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Weight / BMI</w:t>
            </w:r>
          </w:p>
          <w:p w14:paraId="26F16845"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Systolic BP</w:t>
            </w:r>
          </w:p>
          <w:p w14:paraId="4BE269E8" w14:textId="1639E4E7" w:rsidR="007E26E3" w:rsidRPr="007E26E3" w:rsidRDefault="007E26E3" w:rsidP="007E26E3">
            <w:pPr>
              <w:pStyle w:val="ListParagraph"/>
              <w:numPr>
                <w:ilvl w:val="0"/>
                <w:numId w:val="29"/>
              </w:numPr>
              <w:rPr>
                <w:rFonts w:asciiTheme="minorHAnsi" w:hAnsiTheme="minorHAnsi"/>
                <w:color w:val="000000"/>
              </w:rPr>
            </w:pPr>
            <w:r w:rsidRPr="007E26E3">
              <w:rPr>
                <w:rFonts w:asciiTheme="minorHAnsi" w:eastAsia="Symbol" w:hAnsiTheme="minorHAnsi" w:cs="Symbol"/>
                <w:color w:val="000000"/>
              </w:rPr>
              <w:t>Diastolic BP</w:t>
            </w:r>
            <w:r w:rsidRPr="007E26E3" w:rsidDel="002E3CEB">
              <w:rPr>
                <w:rFonts w:asciiTheme="minorHAnsi" w:eastAsia="Symbol" w:hAnsiTheme="minorHAnsi" w:cs="Symbol"/>
                <w:color w:val="000000"/>
              </w:rPr>
              <w:t xml:space="preserve"> </w:t>
            </w:r>
            <w:r w:rsidRPr="007E26E3">
              <w:rPr>
                <w:rFonts w:asciiTheme="minorHAnsi" w:eastAsia="Symbol" w:hAnsiTheme="minorHAnsi" w:cs="Symbol"/>
                <w:color w:val="000000"/>
              </w:rPr>
              <w:t>Systolic BP</w:t>
            </w:r>
          </w:p>
        </w:tc>
        <w:tc>
          <w:tcPr>
            <w:tcW w:w="2620" w:type="dxa"/>
            <w:tcBorders>
              <w:top w:val="nil"/>
              <w:left w:val="single" w:sz="4" w:space="0" w:color="auto"/>
              <w:bottom w:val="nil"/>
              <w:right w:val="nil"/>
            </w:tcBorders>
            <w:shd w:val="clear" w:color="000000" w:fill="FFFFFF"/>
            <w:noWrap/>
            <w:hideMark/>
          </w:tcPr>
          <w:p w14:paraId="4FC3D239" w14:textId="77777777" w:rsidR="007E26E3" w:rsidRPr="00484075" w:rsidRDefault="007E26E3">
            <w:pPr>
              <w:rPr>
                <w:rFonts w:asciiTheme="minorHAnsi" w:hAnsiTheme="minorHAnsi"/>
                <w:i/>
                <w:iCs/>
                <w:color w:val="000000"/>
                <w:sz w:val="32"/>
                <w:szCs w:val="32"/>
              </w:rPr>
            </w:pPr>
            <w:r w:rsidRPr="00484075">
              <w:rPr>
                <w:rFonts w:asciiTheme="minorHAnsi" w:hAnsiTheme="minorHAnsi"/>
                <w:color w:val="000000"/>
              </w:rPr>
              <w:t> </w:t>
            </w:r>
          </w:p>
          <w:p w14:paraId="2664B1FF"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Live birth</w:t>
            </w:r>
          </w:p>
          <w:p w14:paraId="000D3C96"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Multiple birth</w:t>
            </w:r>
          </w:p>
          <w:p w14:paraId="16D9FBC5" w14:textId="77777777" w:rsidR="007E26E3" w:rsidRPr="007E26E3" w:rsidRDefault="007E26E3" w:rsidP="007E26E3">
            <w:pPr>
              <w:pStyle w:val="ListParagraph"/>
              <w:numPr>
                <w:ilvl w:val="0"/>
                <w:numId w:val="29"/>
              </w:numPr>
              <w:rPr>
                <w:rFonts w:asciiTheme="minorHAnsi" w:hAnsiTheme="minorHAnsi"/>
                <w:i/>
                <w:iCs/>
                <w:color w:val="000000"/>
                <w:sz w:val="32"/>
                <w:szCs w:val="32"/>
              </w:rPr>
            </w:pPr>
            <w:r w:rsidRPr="007E26E3">
              <w:rPr>
                <w:rFonts w:asciiTheme="minorHAnsi" w:eastAsia="Symbol" w:hAnsiTheme="minorHAnsi" w:cs="Symbol"/>
                <w:color w:val="000000"/>
              </w:rPr>
              <w:t>Ballard score for</w:t>
            </w:r>
          </w:p>
          <w:p w14:paraId="4805C1FF" w14:textId="552DE029" w:rsidR="007E26E3" w:rsidRPr="00484075" w:rsidRDefault="007E26E3">
            <w:pPr>
              <w:rPr>
                <w:rFonts w:asciiTheme="minorHAnsi" w:hAnsiTheme="minorHAnsi"/>
                <w:color w:val="000000"/>
              </w:rPr>
            </w:pPr>
            <w:r w:rsidRPr="00484075">
              <w:rPr>
                <w:rFonts w:asciiTheme="minorHAnsi" w:hAnsiTheme="minorHAnsi"/>
                <w:color w:val="000000"/>
              </w:rPr>
              <w:t xml:space="preserve">      </w:t>
            </w:r>
            <w:ins w:id="10" w:author="Ayden Saffari" w:date="2016-07-20T17:38:00Z">
              <w:r w:rsidR="00975F49">
                <w:rPr>
                  <w:rFonts w:asciiTheme="minorHAnsi" w:hAnsiTheme="minorHAnsi"/>
                  <w:color w:val="000000"/>
                </w:rPr>
                <w:t xml:space="preserve">       </w:t>
              </w:r>
            </w:ins>
            <w:r w:rsidRPr="00484075">
              <w:rPr>
                <w:rFonts w:asciiTheme="minorHAnsi" w:hAnsiTheme="minorHAnsi"/>
                <w:color w:val="000000"/>
              </w:rPr>
              <w:t>gestational age</w:t>
            </w:r>
          </w:p>
        </w:tc>
        <w:tc>
          <w:tcPr>
            <w:tcW w:w="2620" w:type="dxa"/>
            <w:tcBorders>
              <w:top w:val="nil"/>
              <w:left w:val="nil"/>
              <w:right w:val="nil"/>
            </w:tcBorders>
            <w:shd w:val="clear" w:color="000000" w:fill="FFFFFF"/>
            <w:noWrap/>
            <w:vAlign w:val="center"/>
            <w:hideMark/>
          </w:tcPr>
          <w:p w14:paraId="1FF02FE0" w14:textId="4A4DAA68" w:rsidR="007E26E3" w:rsidRPr="00484075" w:rsidRDefault="007E26E3">
            <w:pPr>
              <w:rPr>
                <w:rFonts w:asciiTheme="minorHAnsi" w:hAnsiTheme="minorHAnsi"/>
                <w:color w:val="000000"/>
              </w:rPr>
            </w:pPr>
            <w:r w:rsidRPr="00484075">
              <w:rPr>
                <w:rFonts w:asciiTheme="minorHAnsi" w:hAnsiTheme="minorHAnsi"/>
                <w:i/>
                <w:iCs/>
                <w:color w:val="000000"/>
                <w:sz w:val="32"/>
                <w:szCs w:val="32"/>
              </w:rPr>
              <w:t> </w:t>
            </w:r>
          </w:p>
        </w:tc>
      </w:tr>
      <w:tr w:rsidR="007E26E3" w:rsidRPr="00484075" w14:paraId="3FD003F5" w14:textId="77777777" w:rsidTr="006F6C47">
        <w:trPr>
          <w:trHeight w:val="391"/>
          <w:jc w:val="center"/>
        </w:trPr>
        <w:tc>
          <w:tcPr>
            <w:tcW w:w="2620" w:type="dxa"/>
            <w:vMerge w:val="restart"/>
            <w:tcBorders>
              <w:top w:val="nil"/>
              <w:left w:val="nil"/>
              <w:bottom w:val="nil"/>
              <w:right w:val="nil"/>
            </w:tcBorders>
            <w:shd w:val="clear" w:color="000000" w:fill="FFFFFF"/>
            <w:noWrap/>
            <w:vAlign w:val="center"/>
            <w:hideMark/>
          </w:tcPr>
          <w:p w14:paraId="53CE902A" w14:textId="6327E39F" w:rsidR="007E26E3" w:rsidRPr="00484075" w:rsidRDefault="007E26E3">
            <w:pPr>
              <w:rPr>
                <w:rFonts w:asciiTheme="minorHAnsi" w:hAnsiTheme="minorHAnsi"/>
                <w:i/>
                <w:iCs/>
                <w:color w:val="000000"/>
                <w:sz w:val="32"/>
                <w:szCs w:val="32"/>
              </w:rPr>
            </w:pPr>
          </w:p>
        </w:tc>
        <w:tc>
          <w:tcPr>
            <w:tcW w:w="2620" w:type="dxa"/>
            <w:vMerge w:val="restart"/>
            <w:tcBorders>
              <w:top w:val="nil"/>
              <w:left w:val="nil"/>
              <w:bottom w:val="nil"/>
              <w:right w:val="nil"/>
            </w:tcBorders>
            <w:shd w:val="clear" w:color="000000" w:fill="FFFFFF"/>
            <w:noWrap/>
            <w:vAlign w:val="center"/>
            <w:hideMark/>
          </w:tcPr>
          <w:p w14:paraId="65B95C68" w14:textId="77777777" w:rsidR="007E26E3" w:rsidRPr="00484075" w:rsidRDefault="007E26E3">
            <w:pPr>
              <w:rPr>
                <w:rFonts w:asciiTheme="minorHAnsi" w:hAnsiTheme="minorHAnsi"/>
                <w:i/>
                <w:iCs/>
                <w:color w:val="000000"/>
                <w:sz w:val="32"/>
                <w:szCs w:val="32"/>
              </w:rPr>
            </w:pPr>
          </w:p>
          <w:p w14:paraId="367D7579" w14:textId="3301C398" w:rsidR="007E26E3" w:rsidRPr="00484075" w:rsidRDefault="007E26E3">
            <w:pPr>
              <w:rPr>
                <w:rFonts w:asciiTheme="minorHAnsi" w:hAnsiTheme="minorHAnsi"/>
                <w:i/>
                <w:iCs/>
                <w:color w:val="000000"/>
                <w:sz w:val="32"/>
                <w:szCs w:val="32"/>
              </w:rPr>
            </w:pPr>
          </w:p>
        </w:tc>
        <w:tc>
          <w:tcPr>
            <w:tcW w:w="2620" w:type="dxa"/>
            <w:vMerge w:val="restart"/>
            <w:tcBorders>
              <w:top w:val="nil"/>
              <w:left w:val="nil"/>
              <w:right w:val="nil"/>
            </w:tcBorders>
            <w:noWrap/>
            <w:vAlign w:val="center"/>
            <w:hideMark/>
          </w:tcPr>
          <w:p w14:paraId="037D7D41" w14:textId="77777777" w:rsidR="007E26E3" w:rsidRPr="00484075" w:rsidRDefault="007E26E3">
            <w:pPr>
              <w:jc w:val="center"/>
              <w:rPr>
                <w:rFonts w:asciiTheme="minorHAnsi" w:hAnsiTheme="minorHAnsi"/>
                <w:i/>
                <w:iCs/>
                <w:color w:val="000000"/>
                <w:sz w:val="32"/>
                <w:szCs w:val="32"/>
              </w:rPr>
            </w:pPr>
            <w:r w:rsidRPr="00484075">
              <w:rPr>
                <w:rFonts w:asciiTheme="minorHAnsi" w:hAnsiTheme="minorHAnsi"/>
                <w:i/>
                <w:iCs/>
                <w:color w:val="000000"/>
                <w:sz w:val="32"/>
                <w:szCs w:val="32"/>
              </w:rPr>
              <w:t> </w:t>
            </w:r>
          </w:p>
          <w:p w14:paraId="0610711C" w14:textId="003AD48C" w:rsidR="007E26E3" w:rsidRPr="00484075" w:rsidRDefault="007E26E3">
            <w:pPr>
              <w:jc w:val="center"/>
              <w:rPr>
                <w:rFonts w:asciiTheme="minorHAnsi" w:hAnsiTheme="minorHAnsi"/>
                <w:i/>
                <w:iCs/>
                <w:color w:val="000000"/>
                <w:sz w:val="32"/>
                <w:szCs w:val="32"/>
              </w:rPr>
            </w:pPr>
            <w:r w:rsidRPr="00484075">
              <w:rPr>
                <w:rFonts w:asciiTheme="minorHAnsi" w:hAnsiTheme="minorHAnsi"/>
                <w:color w:val="000000"/>
              </w:rPr>
              <w:t> </w:t>
            </w:r>
          </w:p>
        </w:tc>
      </w:tr>
      <w:tr w:rsidR="007E26E3" w:rsidRPr="00484075" w14:paraId="169C8876" w14:textId="77777777" w:rsidTr="006F6C47">
        <w:trPr>
          <w:trHeight w:val="391"/>
          <w:jc w:val="center"/>
        </w:trPr>
        <w:tc>
          <w:tcPr>
            <w:tcW w:w="2620" w:type="dxa"/>
            <w:vMerge/>
            <w:tcBorders>
              <w:top w:val="nil"/>
              <w:left w:val="nil"/>
              <w:bottom w:val="nil"/>
              <w:right w:val="nil"/>
            </w:tcBorders>
            <w:shd w:val="clear" w:color="000000" w:fill="FFFFFF"/>
            <w:vAlign w:val="bottom"/>
            <w:hideMark/>
          </w:tcPr>
          <w:p w14:paraId="2A349E1B" w14:textId="77777777" w:rsidR="007E26E3" w:rsidRPr="00484075" w:rsidRDefault="007E26E3">
            <w:pPr>
              <w:rPr>
                <w:rFonts w:asciiTheme="minorHAnsi" w:hAnsiTheme="minorHAnsi"/>
                <w:i/>
                <w:iCs/>
                <w:color w:val="000000"/>
                <w:sz w:val="32"/>
                <w:szCs w:val="32"/>
              </w:rPr>
            </w:pPr>
          </w:p>
        </w:tc>
        <w:tc>
          <w:tcPr>
            <w:tcW w:w="2620" w:type="dxa"/>
            <w:vMerge/>
            <w:tcBorders>
              <w:top w:val="nil"/>
              <w:left w:val="nil"/>
              <w:bottom w:val="nil"/>
              <w:right w:val="nil"/>
            </w:tcBorders>
            <w:shd w:val="clear" w:color="000000" w:fill="FFFFFF"/>
            <w:vAlign w:val="center"/>
            <w:hideMark/>
          </w:tcPr>
          <w:p w14:paraId="3FA22BF4" w14:textId="77777777" w:rsidR="007E26E3" w:rsidRPr="00484075" w:rsidRDefault="007E26E3">
            <w:pPr>
              <w:rPr>
                <w:rFonts w:asciiTheme="minorHAnsi" w:hAnsiTheme="minorHAnsi"/>
                <w:i/>
                <w:iCs/>
                <w:color w:val="000000"/>
                <w:sz w:val="32"/>
                <w:szCs w:val="32"/>
              </w:rPr>
            </w:pPr>
          </w:p>
        </w:tc>
        <w:tc>
          <w:tcPr>
            <w:tcW w:w="2620" w:type="dxa"/>
            <w:vMerge/>
            <w:tcBorders>
              <w:top w:val="nil"/>
              <w:left w:val="nil"/>
              <w:bottom w:val="nil"/>
              <w:right w:val="nil"/>
            </w:tcBorders>
            <w:shd w:val="clear" w:color="000000" w:fill="FFFFFF"/>
            <w:vAlign w:val="bottom"/>
            <w:hideMark/>
          </w:tcPr>
          <w:p w14:paraId="4B7D07AE" w14:textId="77777777" w:rsidR="007E26E3" w:rsidRPr="00484075" w:rsidRDefault="007E26E3">
            <w:pPr>
              <w:rPr>
                <w:rFonts w:asciiTheme="minorHAnsi" w:hAnsiTheme="minorHAnsi"/>
                <w:i/>
                <w:iCs/>
                <w:color w:val="000000"/>
                <w:sz w:val="32"/>
                <w:szCs w:val="32"/>
              </w:rPr>
            </w:pPr>
          </w:p>
        </w:tc>
      </w:tr>
      <w:tr w:rsidR="007E26E3" w:rsidRPr="00484075" w14:paraId="7617CA1E" w14:textId="77777777" w:rsidTr="006F6C47">
        <w:trPr>
          <w:trHeight w:val="288"/>
          <w:jc w:val="center"/>
        </w:trPr>
        <w:tc>
          <w:tcPr>
            <w:tcW w:w="2620" w:type="dxa"/>
            <w:tcBorders>
              <w:top w:val="nil"/>
              <w:left w:val="nil"/>
              <w:bottom w:val="nil"/>
              <w:right w:val="nil"/>
            </w:tcBorders>
            <w:shd w:val="clear" w:color="000000" w:fill="FFFFFF"/>
            <w:noWrap/>
            <w:vAlign w:val="bottom"/>
            <w:hideMark/>
          </w:tcPr>
          <w:p w14:paraId="0E2BE013" w14:textId="131AF8D8"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443FFE23" w14:textId="0CC94200"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66055842" w14:textId="0D40F033"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41013C37" w14:textId="77777777" w:rsidTr="006F6C47">
        <w:trPr>
          <w:trHeight w:val="288"/>
          <w:jc w:val="center"/>
        </w:trPr>
        <w:tc>
          <w:tcPr>
            <w:tcW w:w="2620" w:type="dxa"/>
            <w:tcBorders>
              <w:top w:val="nil"/>
              <w:left w:val="nil"/>
              <w:bottom w:val="nil"/>
              <w:right w:val="nil"/>
            </w:tcBorders>
            <w:shd w:val="clear" w:color="000000" w:fill="FFFFFF"/>
            <w:noWrap/>
            <w:vAlign w:val="bottom"/>
            <w:hideMark/>
          </w:tcPr>
          <w:p w14:paraId="09B1E18E" w14:textId="29C03F21"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0826B36B" w14:textId="4F429401"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4FBDD780" w14:textId="06363CB3"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7E71783A" w14:textId="77777777" w:rsidTr="0045350A">
        <w:trPr>
          <w:trHeight w:val="288"/>
          <w:jc w:val="center"/>
        </w:trPr>
        <w:tc>
          <w:tcPr>
            <w:tcW w:w="2620" w:type="dxa"/>
            <w:tcBorders>
              <w:top w:val="nil"/>
              <w:left w:val="nil"/>
              <w:bottom w:val="nil"/>
              <w:right w:val="nil"/>
            </w:tcBorders>
            <w:shd w:val="clear" w:color="000000" w:fill="FFFFFF"/>
            <w:noWrap/>
            <w:vAlign w:val="bottom"/>
            <w:hideMark/>
          </w:tcPr>
          <w:p w14:paraId="676FE757" w14:textId="124A0AA0"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4B0ADAE2" w14:textId="3D865AFE"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7A7BE79D" w14:textId="7F618E30"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21DF251D" w14:textId="77777777" w:rsidTr="00BA5092">
        <w:trPr>
          <w:trHeight w:val="288"/>
          <w:jc w:val="center"/>
        </w:trPr>
        <w:tc>
          <w:tcPr>
            <w:tcW w:w="2620" w:type="dxa"/>
            <w:tcBorders>
              <w:top w:val="nil"/>
              <w:left w:val="nil"/>
              <w:bottom w:val="nil"/>
              <w:right w:val="nil"/>
            </w:tcBorders>
            <w:shd w:val="clear" w:color="000000" w:fill="FFFFFF"/>
            <w:noWrap/>
            <w:vAlign w:val="bottom"/>
            <w:hideMark/>
          </w:tcPr>
          <w:p w14:paraId="621E558F" w14:textId="2F0F9462"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40C53EF8" w14:textId="03BC4EDE"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hideMark/>
          </w:tcPr>
          <w:p w14:paraId="6A0D78C6" w14:textId="3287F4DA"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292851D8" w14:textId="77777777" w:rsidTr="001309AF">
        <w:trPr>
          <w:trHeight w:val="320"/>
          <w:jc w:val="center"/>
        </w:trPr>
        <w:tc>
          <w:tcPr>
            <w:tcW w:w="2620" w:type="dxa"/>
            <w:tcBorders>
              <w:top w:val="nil"/>
              <w:left w:val="nil"/>
              <w:bottom w:val="nil"/>
              <w:right w:val="nil"/>
            </w:tcBorders>
            <w:shd w:val="clear" w:color="000000" w:fill="FFFFFF"/>
            <w:noWrap/>
            <w:vAlign w:val="bottom"/>
          </w:tcPr>
          <w:p w14:paraId="089F9391" w14:textId="24C90C7D"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tcPr>
          <w:p w14:paraId="6CECE6D5" w14:textId="4FF0E137"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bottom"/>
            <w:hideMark/>
          </w:tcPr>
          <w:p w14:paraId="57606C51" w14:textId="0C01B387"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11C95C3F" w14:textId="77777777" w:rsidTr="00E27777">
        <w:trPr>
          <w:trHeight w:val="320"/>
          <w:jc w:val="center"/>
        </w:trPr>
        <w:tc>
          <w:tcPr>
            <w:tcW w:w="2620" w:type="dxa"/>
            <w:tcBorders>
              <w:top w:val="nil"/>
              <w:left w:val="nil"/>
              <w:bottom w:val="nil"/>
              <w:right w:val="nil"/>
            </w:tcBorders>
            <w:shd w:val="clear" w:color="000000" w:fill="FFFFFF"/>
            <w:noWrap/>
            <w:vAlign w:val="bottom"/>
          </w:tcPr>
          <w:p w14:paraId="0AD88CF6" w14:textId="58E7EDFF"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tcPr>
          <w:p w14:paraId="30A46367" w14:textId="7AE5B1EE"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bottom"/>
            <w:hideMark/>
          </w:tcPr>
          <w:p w14:paraId="2D863C70" w14:textId="12A5FAFC" w:rsidR="007E26E3" w:rsidRPr="00484075" w:rsidRDefault="007E26E3">
            <w:pPr>
              <w:rPr>
                <w:rFonts w:asciiTheme="minorHAnsi" w:hAnsiTheme="minorHAnsi"/>
                <w:color w:val="000000"/>
              </w:rPr>
            </w:pPr>
            <w:r w:rsidRPr="00484075">
              <w:rPr>
                <w:rFonts w:asciiTheme="minorHAnsi" w:hAnsiTheme="minorHAnsi"/>
                <w:color w:val="000000"/>
              </w:rPr>
              <w:t> </w:t>
            </w:r>
          </w:p>
        </w:tc>
      </w:tr>
      <w:tr w:rsidR="007E26E3" w:rsidRPr="00484075" w14:paraId="1C5575C1" w14:textId="77777777" w:rsidTr="000B11E5">
        <w:trPr>
          <w:trHeight w:val="320"/>
          <w:jc w:val="center"/>
        </w:trPr>
        <w:tc>
          <w:tcPr>
            <w:tcW w:w="2620" w:type="dxa"/>
            <w:tcBorders>
              <w:top w:val="nil"/>
              <w:left w:val="nil"/>
              <w:bottom w:val="nil"/>
              <w:right w:val="nil"/>
            </w:tcBorders>
            <w:shd w:val="clear" w:color="000000" w:fill="FFFFFF"/>
            <w:noWrap/>
            <w:vAlign w:val="bottom"/>
          </w:tcPr>
          <w:p w14:paraId="74E4A244" w14:textId="6E2EE732"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center"/>
          </w:tcPr>
          <w:p w14:paraId="0232128D" w14:textId="54A23743" w:rsidR="007E26E3" w:rsidRPr="00484075" w:rsidRDefault="007E26E3">
            <w:pPr>
              <w:rPr>
                <w:rFonts w:asciiTheme="minorHAnsi" w:hAnsiTheme="minorHAnsi"/>
                <w:color w:val="000000"/>
              </w:rPr>
            </w:pPr>
          </w:p>
        </w:tc>
        <w:tc>
          <w:tcPr>
            <w:tcW w:w="2620" w:type="dxa"/>
            <w:tcBorders>
              <w:top w:val="nil"/>
              <w:left w:val="nil"/>
              <w:bottom w:val="nil"/>
              <w:right w:val="nil"/>
            </w:tcBorders>
            <w:shd w:val="clear" w:color="000000" w:fill="FFFFFF"/>
            <w:noWrap/>
            <w:vAlign w:val="bottom"/>
          </w:tcPr>
          <w:p w14:paraId="55FE6AD6" w14:textId="2EEF98DA" w:rsidR="007E26E3" w:rsidRPr="00484075" w:rsidRDefault="007E26E3">
            <w:pPr>
              <w:rPr>
                <w:rFonts w:asciiTheme="minorHAnsi" w:hAnsiTheme="minorHAnsi"/>
                <w:color w:val="000000"/>
              </w:rPr>
            </w:pPr>
          </w:p>
        </w:tc>
      </w:tr>
    </w:tbl>
    <w:p w14:paraId="274DA64F" w14:textId="78DBEFAD" w:rsidR="00E33249" w:rsidRPr="00484075" w:rsidRDefault="00E3324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60" w:lineRule="auto"/>
        <w:rPr>
          <w:rFonts w:asciiTheme="minorHAnsi" w:hAnsiTheme="minorHAnsi"/>
          <w:i/>
          <w:color w:val="262626" w:themeColor="text1" w:themeTint="D9"/>
          <w:sz w:val="36"/>
        </w:rPr>
        <w:sectPr w:rsidR="00E33249" w:rsidRPr="00484075">
          <w:type w:val="continuous"/>
          <w:pgSz w:w="11900" w:h="16840"/>
          <w:pgMar w:top="1134" w:right="1134" w:bottom="1134" w:left="1134" w:header="709" w:footer="850" w:gutter="0"/>
          <w:cols w:space="720"/>
        </w:sectPr>
      </w:pPr>
    </w:p>
    <w:p w14:paraId="68F1DFBE" w14:textId="013C559C" w:rsidR="00A864F1" w:rsidRPr="00484075" w:rsidRDefault="00A864F1" w:rsidP="00A864F1">
      <w:pPr>
        <w:pStyle w:val="Body"/>
        <w:tabs>
          <w:tab w:val="left" w:pos="567"/>
          <w:tab w:val="left" w:pos="1134"/>
          <w:tab w:val="left" w:pos="1701"/>
          <w:tab w:val="left" w:pos="2268"/>
          <w:tab w:val="left" w:pos="2835"/>
          <w:tab w:val="left" w:pos="3402"/>
          <w:tab w:val="left" w:pos="3969"/>
          <w:tab w:val="left" w:pos="4395"/>
          <w:tab w:val="left" w:pos="4535"/>
          <w:tab w:val="left" w:pos="5669"/>
          <w:tab w:val="left" w:pos="6236"/>
          <w:tab w:val="left" w:pos="6803"/>
          <w:tab w:val="left" w:pos="7370"/>
          <w:tab w:val="left" w:pos="7937"/>
          <w:tab w:val="left" w:pos="8504"/>
          <w:tab w:val="left" w:pos="9071"/>
        </w:tabs>
        <w:suppressAutoHyphens/>
        <w:spacing w:after="180" w:line="312" w:lineRule="auto"/>
        <w:ind w:right="276"/>
        <w:rPr>
          <w:rFonts w:asciiTheme="minorHAnsi" w:hAnsiTheme="minorHAnsi"/>
          <w:i/>
          <w:color w:val="262626" w:themeColor="text1" w:themeTint="D9"/>
          <w:sz w:val="36"/>
        </w:rPr>
        <w:sectPr w:rsidR="00A864F1" w:rsidRPr="00484075" w:rsidSect="00A864F1">
          <w:type w:val="continuous"/>
          <w:pgSz w:w="11900" w:h="16840"/>
          <w:pgMar w:top="1134" w:right="1134" w:bottom="1134" w:left="1134" w:header="709" w:footer="850" w:gutter="0"/>
          <w:cols w:num="2" w:space="8"/>
        </w:sectPr>
      </w:pPr>
    </w:p>
    <w:p w14:paraId="13ECEE2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sectPr w:rsidR="00A864F1" w:rsidRPr="00484075" w:rsidSect="00A864F1">
          <w:type w:val="continuous"/>
          <w:pgSz w:w="11900" w:h="16840"/>
          <w:pgMar w:top="1134" w:right="1134" w:bottom="1134" w:left="1134" w:header="709" w:footer="850" w:gutter="0"/>
          <w:cols w:num="2" w:space="720"/>
        </w:sectPr>
      </w:pPr>
    </w:p>
    <w:p w14:paraId="618305E0" w14:textId="77777777" w:rsidR="00BE7A3F" w:rsidRPr="00484075" w:rsidRDefault="00BE7A3F" w:rsidP="00482731">
      <w:pPr>
        <w:pStyle w:val="Body"/>
        <w:rPr>
          <w:rFonts w:asciiTheme="minorHAnsi" w:hAnsiTheme="minorHAnsi"/>
          <w:color w:val="262626" w:themeColor="text1" w:themeTint="D9"/>
        </w:rPr>
      </w:pPr>
    </w:p>
    <w:p w14:paraId="7A8559F5" w14:textId="77777777" w:rsidR="00BE7A3F" w:rsidRPr="00484075" w:rsidRDefault="00BE7A3F" w:rsidP="00482731">
      <w:pPr>
        <w:pStyle w:val="Body"/>
        <w:rPr>
          <w:rFonts w:asciiTheme="minorHAnsi" w:hAnsiTheme="minorHAnsi"/>
          <w:color w:val="262626" w:themeColor="text1" w:themeTint="D9"/>
        </w:rPr>
      </w:pPr>
    </w:p>
    <w:p w14:paraId="635C8992" w14:textId="32FD7CCE" w:rsidR="00A864F1" w:rsidRPr="00484075" w:rsidRDefault="00926891"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2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Prerequisites</w:t>
      </w:r>
    </w:p>
    <w:p w14:paraId="70168A11" w14:textId="1B4107CE" w:rsidR="00A864F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O</w:t>
      </w:r>
      <w:r w:rsidR="00A864F1" w:rsidRPr="00484075">
        <w:rPr>
          <w:rFonts w:asciiTheme="minorHAnsi" w:hAnsiTheme="minorHAnsi"/>
          <w:color w:val="262626" w:themeColor="text1" w:themeTint="D9"/>
        </w:rPr>
        <w:t>utcome data</w:t>
      </w:r>
    </w:p>
    <w:p w14:paraId="2BBB9AD3" w14:textId="77777777"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proofErr w:type="gramStart"/>
      <w:r w:rsidRPr="00484075">
        <w:rPr>
          <w:rFonts w:asciiTheme="minorHAnsi" w:hAnsiTheme="minorHAnsi"/>
          <w:color w:val="262626" w:themeColor="text1" w:themeTint="D9"/>
        </w:rPr>
        <w:t>EPIC .IDAT</w:t>
      </w:r>
      <w:proofErr w:type="gramEnd"/>
      <w:r w:rsidRPr="00484075">
        <w:rPr>
          <w:rFonts w:asciiTheme="minorHAnsi" w:hAnsiTheme="minorHAnsi"/>
          <w:color w:val="262626" w:themeColor="text1" w:themeTint="D9"/>
        </w:rPr>
        <w:t xml:space="preserve"> data files  - raw intensity measurements from the EPIC arrays</w:t>
      </w:r>
    </w:p>
    <w:p w14:paraId="572F52D0" w14:textId="37AE6135" w:rsidR="00A864F1" w:rsidRPr="00484075" w:rsidRDefault="00A864F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Gen</w:t>
      </w:r>
      <w:r w:rsidR="00926891" w:rsidRPr="00484075">
        <w:rPr>
          <w:rFonts w:asciiTheme="minorHAnsi" w:hAnsiTheme="minorHAnsi"/>
          <w:color w:val="262626" w:themeColor="text1" w:themeTint="D9"/>
        </w:rPr>
        <w:t>ot</w:t>
      </w:r>
      <w:r w:rsidRPr="00484075">
        <w:rPr>
          <w:rFonts w:asciiTheme="minorHAnsi" w:hAnsiTheme="minorHAnsi"/>
          <w:color w:val="262626" w:themeColor="text1" w:themeTint="D9"/>
        </w:rPr>
        <w:t>ype data - processed genotypic data from the genotyping arrays (for QC</w:t>
      </w:r>
      <w:r w:rsidR="00242955">
        <w:rPr>
          <w:rFonts w:asciiTheme="minorHAnsi" w:hAnsiTheme="minorHAnsi"/>
          <w:color w:val="262626" w:themeColor="text1" w:themeTint="D9"/>
        </w:rPr>
        <w:t xml:space="preserve">, </w:t>
      </w:r>
      <w:proofErr w:type="spellStart"/>
      <w:r w:rsidR="00242955">
        <w:rPr>
          <w:rFonts w:asciiTheme="minorHAnsi" w:hAnsiTheme="minorHAnsi"/>
          <w:color w:val="262626" w:themeColor="text1" w:themeTint="D9"/>
        </w:rPr>
        <w:t>mQTL</w:t>
      </w:r>
      <w:proofErr w:type="spellEnd"/>
      <w:r w:rsidR="00242955">
        <w:rPr>
          <w:rFonts w:asciiTheme="minorHAnsi" w:hAnsiTheme="minorHAnsi"/>
          <w:color w:val="262626" w:themeColor="text1" w:themeTint="D9"/>
        </w:rPr>
        <w:t xml:space="preserve"> filtering </w:t>
      </w:r>
      <w:r w:rsidRPr="00484075">
        <w:rPr>
          <w:rFonts w:asciiTheme="minorHAnsi" w:hAnsiTheme="minorHAnsi"/>
          <w:color w:val="262626" w:themeColor="text1" w:themeTint="D9"/>
        </w:rPr>
        <w:t xml:space="preserve"> </w:t>
      </w:r>
      <w:r w:rsidR="00015ADA">
        <w:rPr>
          <w:rFonts w:asciiTheme="minorHAnsi" w:hAnsiTheme="minorHAnsi"/>
          <w:color w:val="262626" w:themeColor="text1" w:themeTint="D9"/>
        </w:rPr>
        <w:t>and MR</w:t>
      </w:r>
      <w:r w:rsidRPr="00484075">
        <w:rPr>
          <w:rFonts w:asciiTheme="minorHAnsi" w:hAnsiTheme="minorHAnsi"/>
          <w:color w:val="262626" w:themeColor="text1" w:themeTint="D9"/>
        </w:rPr>
        <w:t>)</w:t>
      </w:r>
    </w:p>
    <w:p w14:paraId="28D525EE" w14:textId="50CE86A9" w:rsidR="00926891" w:rsidRPr="00484075" w:rsidRDefault="00926891" w:rsidP="00A864F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Bisulfite pyrosequencing data – processed qua</w:t>
      </w:r>
      <w:r w:rsidR="00E125BC" w:rsidRPr="00484075">
        <w:rPr>
          <w:rFonts w:asciiTheme="minorHAnsi" w:hAnsiTheme="minorHAnsi"/>
          <w:color w:val="262626" w:themeColor="text1" w:themeTint="D9"/>
        </w:rPr>
        <w:t xml:space="preserve">ntitative methylation data for </w:t>
      </w:r>
      <w:r w:rsidRPr="00484075">
        <w:rPr>
          <w:rFonts w:asciiTheme="minorHAnsi" w:hAnsiTheme="minorHAnsi"/>
          <w:color w:val="262626" w:themeColor="text1" w:themeTint="D9"/>
        </w:rPr>
        <w:t xml:space="preserve">candidate </w:t>
      </w:r>
      <w:r w:rsidR="00E125BC" w:rsidRPr="00484075">
        <w:rPr>
          <w:rFonts w:asciiTheme="minorHAnsi" w:hAnsiTheme="minorHAnsi"/>
          <w:color w:val="262626" w:themeColor="text1" w:themeTint="D9"/>
        </w:rPr>
        <w:t xml:space="preserve">and replicated </w:t>
      </w:r>
      <w:r w:rsidRPr="00484075">
        <w:rPr>
          <w:rFonts w:asciiTheme="minorHAnsi" w:hAnsiTheme="minorHAnsi"/>
          <w:color w:val="262626" w:themeColor="text1" w:themeTint="D9"/>
        </w:rPr>
        <w:t xml:space="preserve">loci </w:t>
      </w:r>
    </w:p>
    <w:p w14:paraId="6A845BDC" w14:textId="08C59DC8" w:rsidR="006202E3" w:rsidRPr="00484075" w:rsidRDefault="00E125BC" w:rsidP="00926891">
      <w:pPr>
        <w:pStyle w:val="Body"/>
        <w:numPr>
          <w:ilvl w:val="0"/>
          <w:numId w:val="1"/>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hanging="357"/>
        <w:jc w:val="both"/>
        <w:rPr>
          <w:rFonts w:asciiTheme="minorHAnsi" w:hAnsiTheme="minorHAnsi"/>
          <w:color w:val="262626" w:themeColor="text1" w:themeTint="D9"/>
        </w:rPr>
      </w:pPr>
      <w:r w:rsidRPr="00484075">
        <w:rPr>
          <w:rFonts w:asciiTheme="minorHAnsi" w:hAnsiTheme="minorHAnsi"/>
          <w:color w:val="262626" w:themeColor="text1" w:themeTint="D9"/>
        </w:rPr>
        <w:t xml:space="preserve">Software: </w:t>
      </w:r>
      <w:r w:rsidR="00A864F1" w:rsidRPr="00484075">
        <w:rPr>
          <w:rFonts w:asciiTheme="minorHAnsi" w:hAnsiTheme="minorHAnsi"/>
          <w:i/>
          <w:color w:val="262626" w:themeColor="text1" w:themeTint="D9"/>
        </w:rPr>
        <w:t>R</w:t>
      </w:r>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bioconductor</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meffil</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 </w:t>
      </w:r>
      <w:proofErr w:type="spellStart"/>
      <w:r w:rsidR="00A864F1" w:rsidRPr="00484075">
        <w:rPr>
          <w:rFonts w:asciiTheme="minorHAnsi" w:hAnsiTheme="minorHAnsi"/>
          <w:i/>
          <w:color w:val="262626" w:themeColor="text1" w:themeTint="D9"/>
        </w:rPr>
        <w:t>sva</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bumphunt</w:t>
      </w:r>
      <w:proofErr w:type="spellEnd"/>
      <w:r w:rsidR="00A864F1" w:rsidRPr="00484075">
        <w:rPr>
          <w:rFonts w:asciiTheme="minorHAnsi" w:hAnsiTheme="minorHAnsi"/>
          <w:color w:val="262626" w:themeColor="text1" w:themeTint="D9"/>
        </w:rPr>
        <w:t xml:space="preserve"> + </w:t>
      </w:r>
      <w:proofErr w:type="spellStart"/>
      <w:r w:rsidR="00A864F1" w:rsidRPr="00484075">
        <w:rPr>
          <w:rFonts w:asciiTheme="minorHAnsi" w:hAnsiTheme="minorHAnsi"/>
          <w:i/>
          <w:color w:val="262626" w:themeColor="text1" w:themeTint="D9"/>
        </w:rPr>
        <w:t>TwoSampleMR</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more </w:t>
      </w:r>
      <w:r w:rsidR="00A864F1" w:rsidRPr="00484075">
        <w:rPr>
          <w:rFonts w:asciiTheme="minorHAnsi" w:hAnsiTheme="minorHAnsi"/>
          <w:color w:val="262626" w:themeColor="text1" w:themeTint="D9"/>
        </w:rPr>
        <w:t>(TBD)</w:t>
      </w:r>
    </w:p>
    <w:p w14:paraId="3DB99B8E" w14:textId="77777777" w:rsidR="00926891" w:rsidRPr="00484075" w:rsidRDefault="00926891" w:rsidP="0092689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14"/>
        <w:jc w:val="both"/>
        <w:rPr>
          <w:rFonts w:asciiTheme="minorHAnsi" w:hAnsiTheme="minorHAnsi"/>
          <w:color w:val="262626" w:themeColor="text1" w:themeTint="D9"/>
        </w:rPr>
      </w:pPr>
    </w:p>
    <w:p w14:paraId="16C57A5B" w14:textId="3B2ED1E3" w:rsidR="00A864F1" w:rsidRPr="00484075" w:rsidRDefault="00A864F1" w:rsidP="007719C0">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Analysis overview</w:t>
      </w:r>
    </w:p>
    <w:p w14:paraId="30F3BFFD" w14:textId="79DDD994"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M</w:t>
      </w:r>
      <w:r w:rsidRPr="00484075">
        <w:rPr>
          <w:rFonts w:asciiTheme="minorHAnsi" w:hAnsiTheme="minorHAnsi"/>
          <w:color w:val="262626" w:themeColor="text1" w:themeTint="D9"/>
        </w:rPr>
        <w:t>ethylation data processing</w:t>
      </w:r>
    </w:p>
    <w:p w14:paraId="121918F7" w14:textId="3C78CD89" w:rsidR="00A864F1" w:rsidRPr="00484075" w:rsidRDefault="0092689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ins w:id="11" w:author="Ayden Saffari" w:date="2016-07-20T18:26:00Z">
        <w:r w:rsidR="00BA5092">
          <w:rPr>
            <w:rFonts w:asciiTheme="minorHAnsi" w:hAnsiTheme="minorHAnsi"/>
            <w:color w:val="262626" w:themeColor="text1" w:themeTint="D9"/>
          </w:rPr>
          <w:t>Outcome</w:t>
        </w:r>
        <w:r w:rsidR="00BA5092" w:rsidRPr="00484075">
          <w:rPr>
            <w:rFonts w:asciiTheme="minorHAnsi" w:hAnsiTheme="minorHAnsi"/>
            <w:color w:val="262626" w:themeColor="text1" w:themeTint="D9"/>
          </w:rPr>
          <w:t xml:space="preserve"> </w:t>
        </w:r>
      </w:ins>
      <w:r w:rsidR="00A864F1" w:rsidRPr="00484075">
        <w:rPr>
          <w:rFonts w:asciiTheme="minorHAnsi" w:hAnsiTheme="minorHAnsi"/>
          <w:color w:val="262626" w:themeColor="text1" w:themeTint="D9"/>
        </w:rPr>
        <w:t>data processing</w:t>
      </w:r>
    </w:p>
    <w:p w14:paraId="67DF7D37" w14:textId="4A961332"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Intervention-methylation associations</w:t>
      </w:r>
    </w:p>
    <w:p w14:paraId="27078BC2" w14:textId="7E5FE66A"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EWAS</w:t>
      </w:r>
    </w:p>
    <w:p w14:paraId="678946D3" w14:textId="5B1B6C97"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Candidate loci</w:t>
      </w:r>
    </w:p>
    <w:p w14:paraId="73702BB7" w14:textId="1A500F76"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Technical validation</w:t>
      </w:r>
    </w:p>
    <w:p w14:paraId="060F1C66" w14:textId="70B7936F" w:rsidR="005275E3" w:rsidRPr="00484075" w:rsidRDefault="005275E3"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Replication</w:t>
      </w:r>
    </w:p>
    <w:p w14:paraId="4168AE90" w14:textId="012EB4F8" w:rsidR="00EA0721" w:rsidRPr="00484075" w:rsidRDefault="00EA0721" w:rsidP="00EA0721">
      <w:pPr>
        <w:pStyle w:val="Body"/>
        <w:numPr>
          <w:ilvl w:val="1"/>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Cross-tissue validation</w:t>
      </w:r>
    </w:p>
    <w:p w14:paraId="03D39DBF" w14:textId="6842AA15" w:rsidR="00A864F1" w:rsidRPr="00484075" w:rsidRDefault="00A864F1" w:rsidP="00A864F1">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Methylation-</w:t>
      </w:r>
      <w:ins w:id="12" w:author="Ayden Saffari" w:date="2016-07-20T19:35:00Z">
        <w:r w:rsidR="00D504A6">
          <w:rPr>
            <w:rFonts w:asciiTheme="minorHAnsi" w:hAnsiTheme="minorHAnsi"/>
            <w:color w:val="262626" w:themeColor="text1" w:themeTint="D9"/>
          </w:rPr>
          <w:t>outcome</w:t>
        </w:r>
        <w:r w:rsidR="00D504A6" w:rsidRPr="00484075">
          <w:rPr>
            <w:rFonts w:asciiTheme="minorHAnsi" w:hAnsiTheme="minorHAnsi"/>
            <w:color w:val="262626" w:themeColor="text1" w:themeTint="D9"/>
          </w:rPr>
          <w:t xml:space="preserve"> </w:t>
        </w:r>
      </w:ins>
      <w:r w:rsidRPr="00484075">
        <w:rPr>
          <w:rFonts w:asciiTheme="minorHAnsi" w:hAnsiTheme="minorHAnsi"/>
          <w:color w:val="262626" w:themeColor="text1" w:themeTint="D9"/>
        </w:rPr>
        <w:t>associations</w:t>
      </w:r>
    </w:p>
    <w:p w14:paraId="6857580A" w14:textId="281B7DA4" w:rsidR="007719C0" w:rsidRPr="00484075" w:rsidRDefault="006C4AD2"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w:t>
      </w:r>
      <w:r w:rsidR="00926891" w:rsidRPr="00484075">
        <w:rPr>
          <w:rFonts w:asciiTheme="minorHAnsi" w:hAnsiTheme="minorHAnsi"/>
          <w:color w:val="262626" w:themeColor="text1" w:themeTint="D9"/>
        </w:rPr>
        <w:t>Cross-cohort comparison</w:t>
      </w:r>
    </w:p>
    <w:p w14:paraId="14915F1F" w14:textId="116E3C4C" w:rsidR="00926891" w:rsidRPr="00484075" w:rsidRDefault="00926891" w:rsidP="007719C0">
      <w:pPr>
        <w:pStyle w:val="Body"/>
        <w:numPr>
          <w:ilvl w:val="0"/>
          <w:numId w:val="1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r w:rsidRPr="00484075">
        <w:rPr>
          <w:rFonts w:asciiTheme="minorHAnsi" w:hAnsiTheme="minorHAnsi"/>
          <w:color w:val="262626" w:themeColor="text1" w:themeTint="D9"/>
        </w:rPr>
        <w:t xml:space="preserve"> Causal inference</w:t>
      </w:r>
    </w:p>
    <w:p w14:paraId="05DFF7B2" w14:textId="77777777" w:rsidR="000A55F0" w:rsidRPr="00484075" w:rsidRDefault="000A55F0"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375CA146"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77A3D5FD"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35549C3"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9FBAB9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26F35D7C"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6156216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404C77EF"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50A1EDE8" w14:textId="77777777" w:rsidR="00B35EB3" w:rsidRPr="00484075" w:rsidRDefault="00B35EB3" w:rsidP="000A55F0">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ind w:left="720"/>
        <w:jc w:val="both"/>
        <w:rPr>
          <w:rFonts w:asciiTheme="minorHAnsi" w:hAnsiTheme="minorHAnsi"/>
          <w:color w:val="262626" w:themeColor="text1" w:themeTint="D9"/>
        </w:rPr>
      </w:pPr>
    </w:p>
    <w:p w14:paraId="0A99B4BB" w14:textId="79CCC00C"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1. </w:t>
      </w:r>
      <w:r w:rsidR="00BE7A3F" w:rsidRPr="00484075">
        <w:rPr>
          <w:rFonts w:asciiTheme="minorHAnsi" w:hAnsiTheme="minorHAnsi"/>
          <w:b w:val="0"/>
          <w:color w:val="262626" w:themeColor="text1" w:themeTint="D9"/>
          <w:sz w:val="40"/>
        </w:rPr>
        <w:t>M</w:t>
      </w:r>
      <w:r w:rsidRPr="00484075">
        <w:rPr>
          <w:rFonts w:asciiTheme="minorHAnsi" w:hAnsiTheme="minorHAnsi"/>
          <w:b w:val="0"/>
          <w:color w:val="262626" w:themeColor="text1" w:themeTint="D9"/>
          <w:sz w:val="40"/>
        </w:rPr>
        <w:t>ethylation data processing</w:t>
      </w:r>
    </w:p>
    <w:p w14:paraId="45B7110C" w14:textId="5BC54673"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ins w:id="13" w:author="Ayden Saffari" w:date="2016-07-20T18:08:00Z">
        <w:r w:rsidR="00CC573F">
          <w:rPr>
            <w:rFonts w:asciiTheme="minorHAnsi" w:hAnsiTheme="minorHAnsi"/>
            <w:i/>
            <w:noProof/>
            <w:color w:val="262626" w:themeColor="text1" w:themeTint="D9"/>
            <w:sz w:val="32"/>
          </w:rPr>
          <w:drawing>
            <wp:inline distT="0" distB="0" distL="0" distR="0" wp14:anchorId="3095A4FA" wp14:editId="6B3D939F">
              <wp:extent cx="6830701" cy="4409162"/>
              <wp:effectExtent l="0" t="0" r="1905" b="10795"/>
              <wp:docPr id="66" name="Picture 66" descr="../../../data/EPIC_analysis_plan/AS_450K_pipeline_1607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EPIC_analysis_plan/AS_450K_pipeline_160720.pdf"/>
                      <pic:cNvPicPr>
                        <a:picLocks noChangeAspect="1" noChangeArrowheads="1"/>
                      </pic:cNvPicPr>
                    </pic:nvPicPr>
                    <pic:blipFill rotWithShape="1">
                      <a:blip r:embed="rId14">
                        <a:extLst>
                          <a:ext uri="{28A0092B-C50C-407E-A947-70E740481C1C}">
                            <a14:useLocalDpi xmlns:a14="http://schemas.microsoft.com/office/drawing/2010/main" val="0"/>
                          </a:ext>
                        </a:extLst>
                      </a:blip>
                      <a:srcRect r="-3" b="45312"/>
                      <a:stretch/>
                    </pic:blipFill>
                    <pic:spPr bwMode="auto">
                      <a:xfrm>
                        <a:off x="0" y="0"/>
                        <a:ext cx="6838190" cy="4413996"/>
                      </a:xfrm>
                      <a:prstGeom prst="rect">
                        <a:avLst/>
                      </a:prstGeom>
                      <a:noFill/>
                      <a:ln>
                        <a:noFill/>
                      </a:ln>
                      <a:extLst>
                        <a:ext uri="{53640926-AAD7-44D8-BBD7-CCE9431645EC}">
                          <a14:shadowObscured xmlns:a14="http://schemas.microsoft.com/office/drawing/2010/main"/>
                        </a:ext>
                      </a:extLst>
                    </pic:spPr>
                  </pic:pic>
                </a:graphicData>
              </a:graphic>
            </wp:inline>
          </w:drawing>
        </w:r>
      </w:ins>
    </w:p>
    <w:p w14:paraId="099F6BCB" w14:textId="07C694AF" w:rsidR="00926891" w:rsidRPr="00484075" w:rsidRDefault="00A0494F"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commentRangeStart w:id="14"/>
      <w:r>
        <w:rPr>
          <w:rStyle w:val="CommentReference"/>
          <w:rFonts w:ascii="Times New Roman" w:eastAsia="Times New Roman" w:hAnsi="Times New Roman"/>
          <w:color w:val="auto"/>
        </w:rPr>
        <w:commentReference w:id="15"/>
      </w:r>
      <w:commentRangeEnd w:id="14"/>
      <w:r w:rsidR="00366FA4">
        <w:rPr>
          <w:rStyle w:val="CommentReference"/>
          <w:rFonts w:ascii="Times New Roman" w:eastAsia="Times New Roman" w:hAnsi="Times New Roman"/>
          <w:color w:val="auto"/>
        </w:rPr>
        <w:commentReference w:id="14"/>
      </w:r>
      <w:r w:rsidR="00A864F1" w:rsidRPr="00484075">
        <w:rPr>
          <w:rFonts w:asciiTheme="minorHAnsi" w:hAnsiTheme="minorHAnsi"/>
          <w:color w:val="262626" w:themeColor="text1" w:themeTint="D9"/>
        </w:rPr>
        <w:t xml:space="preserve">The raw intensity data from the </w:t>
      </w:r>
      <w:r w:rsidR="00BE7A3F" w:rsidRPr="00484075">
        <w:rPr>
          <w:rFonts w:asciiTheme="minorHAnsi" w:hAnsiTheme="minorHAnsi"/>
          <w:color w:val="262626" w:themeColor="text1" w:themeTint="D9"/>
        </w:rPr>
        <w:t xml:space="preserve">EPIC </w:t>
      </w:r>
      <w:r w:rsidR="00A864F1" w:rsidRPr="00484075">
        <w:rPr>
          <w:rFonts w:asciiTheme="minorHAnsi" w:hAnsiTheme="minorHAnsi"/>
          <w:color w:val="262626" w:themeColor="text1" w:themeTint="D9"/>
        </w:rPr>
        <w:t>arrays</w:t>
      </w:r>
      <w:r w:rsidR="00BE7A3F" w:rsidRPr="00484075">
        <w:rPr>
          <w:rFonts w:asciiTheme="minorHAnsi" w:hAnsiTheme="minorHAnsi"/>
          <w:color w:val="262626" w:themeColor="text1" w:themeTint="D9"/>
        </w:rPr>
        <w:t xml:space="preserve"> </w:t>
      </w:r>
      <w:proofErr w:type="gramStart"/>
      <w:r w:rsidR="00BE7A3F" w:rsidRPr="00484075">
        <w:rPr>
          <w:rFonts w:asciiTheme="minorHAnsi" w:hAnsiTheme="minorHAnsi"/>
          <w:color w:val="262626" w:themeColor="text1" w:themeTint="D9"/>
        </w:rPr>
        <w:t>(</w:t>
      </w:r>
      <w:r w:rsidR="00A864F1" w:rsidRPr="00484075">
        <w:rPr>
          <w:rFonts w:asciiTheme="minorHAnsi" w:hAnsiTheme="minorHAnsi"/>
          <w:color w:val="262626" w:themeColor="text1" w:themeTint="D9"/>
        </w:rPr>
        <w:t>.IDAT</w:t>
      </w:r>
      <w:proofErr w:type="gramEnd"/>
      <w:r w:rsidR="00A864F1" w:rsidRPr="00484075">
        <w:rPr>
          <w:rFonts w:asciiTheme="minorHAnsi" w:hAnsiTheme="minorHAnsi"/>
          <w:color w:val="262626" w:themeColor="text1" w:themeTint="D9"/>
        </w:rPr>
        <w:t xml:space="preserve"> files</w:t>
      </w:r>
      <w:r w:rsidR="00BE7A3F" w:rsidRPr="00484075">
        <w:rPr>
          <w:rFonts w:asciiTheme="minorHAnsi" w:hAnsiTheme="minorHAnsi"/>
          <w:color w:val="262626" w:themeColor="text1" w:themeTint="D9"/>
        </w:rPr>
        <w:t>)</w:t>
      </w:r>
      <w:r w:rsidR="00A864F1"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w:t>
      </w:r>
      <w:r w:rsidR="00BE7A3F" w:rsidRPr="00484075">
        <w:rPr>
          <w:rFonts w:asciiTheme="minorHAnsi" w:hAnsiTheme="minorHAnsi"/>
          <w:color w:val="262626" w:themeColor="text1" w:themeTint="D9"/>
        </w:rPr>
        <w:t xml:space="preserve"> first </w:t>
      </w:r>
      <w:r w:rsidR="00B17C78" w:rsidRPr="00484075">
        <w:rPr>
          <w:rFonts w:asciiTheme="minorHAnsi" w:hAnsiTheme="minorHAnsi"/>
          <w:color w:val="262626" w:themeColor="text1" w:themeTint="D9"/>
        </w:rPr>
        <w:t xml:space="preserve">be </w:t>
      </w:r>
      <w:r w:rsidR="00BE7A3F" w:rsidRPr="00484075">
        <w:rPr>
          <w:rFonts w:asciiTheme="minorHAnsi" w:hAnsiTheme="minorHAnsi"/>
          <w:color w:val="262626" w:themeColor="text1" w:themeTint="D9"/>
        </w:rPr>
        <w:t>subject to</w:t>
      </w:r>
      <w:r w:rsidR="00A864F1" w:rsidRPr="00484075">
        <w:rPr>
          <w:rFonts w:asciiTheme="minorHAnsi" w:hAnsiTheme="minorHAnsi"/>
          <w:color w:val="262626" w:themeColor="text1" w:themeTint="D9"/>
        </w:rPr>
        <w:t xml:space="preserve"> </w:t>
      </w:r>
      <w:r w:rsidR="00BE7A3F" w:rsidRPr="00484075">
        <w:rPr>
          <w:rFonts w:asciiTheme="minorHAnsi" w:hAnsiTheme="minorHAnsi"/>
          <w:color w:val="262626" w:themeColor="text1" w:themeTint="D9"/>
        </w:rPr>
        <w:t xml:space="preserve">a series of </w:t>
      </w:r>
      <w:r w:rsidR="00A864F1" w:rsidRPr="00484075">
        <w:rPr>
          <w:rFonts w:asciiTheme="minorHAnsi" w:hAnsiTheme="minorHAnsi"/>
          <w:color w:val="262626" w:themeColor="text1" w:themeTint="D9"/>
        </w:rPr>
        <w:t>pre-proces</w:t>
      </w:r>
      <w:r w:rsidR="00BE7A3F" w:rsidRPr="00484075">
        <w:rPr>
          <w:rFonts w:asciiTheme="minorHAnsi" w:hAnsiTheme="minorHAnsi"/>
          <w:color w:val="262626" w:themeColor="text1" w:themeTint="D9"/>
        </w:rPr>
        <w:t xml:space="preserve">sing and quality control steps intended </w:t>
      </w:r>
      <w:r w:rsidR="00A864F1" w:rsidRPr="00484075">
        <w:rPr>
          <w:rFonts w:asciiTheme="minorHAnsi" w:hAnsiTheme="minorHAnsi"/>
          <w:color w:val="262626" w:themeColor="text1" w:themeTint="D9"/>
        </w:rPr>
        <w:t xml:space="preserve">to ensure data integrity. Following this, </w:t>
      </w:r>
      <w:ins w:id="16" w:author="Ayden Saffari" w:date="2016-07-20T18:24:00Z">
        <w:r w:rsidR="00BA5092">
          <w:rPr>
            <w:rFonts w:asciiTheme="minorHAnsi" w:hAnsiTheme="minorHAnsi"/>
            <w:color w:val="262626" w:themeColor="text1" w:themeTint="D9"/>
          </w:rPr>
          <w:t xml:space="preserve">the data is normalized to </w:t>
        </w:r>
      </w:ins>
      <w:r w:rsidR="00A864F1" w:rsidRPr="00484075">
        <w:rPr>
          <w:rFonts w:asciiTheme="minorHAnsi" w:hAnsiTheme="minorHAnsi"/>
          <w:color w:val="262626" w:themeColor="text1" w:themeTint="D9"/>
        </w:rPr>
        <w:t xml:space="preserve">produce comparable measurements across the arrays and to adjust for technical factors.  The output from this stage in the analysis will be an </w:t>
      </w:r>
      <w:r w:rsidR="00A864F1" w:rsidRPr="00484075">
        <w:rPr>
          <w:rFonts w:asciiTheme="minorHAnsi" w:hAnsiTheme="minorHAnsi"/>
          <w:i/>
          <w:color w:val="262626" w:themeColor="text1" w:themeTint="D9"/>
        </w:rPr>
        <w:t xml:space="preserve">m </w:t>
      </w:r>
      <w:r w:rsidR="00A864F1" w:rsidRPr="00484075">
        <w:rPr>
          <w:rFonts w:asciiTheme="minorHAnsi" w:hAnsiTheme="minorHAnsi"/>
          <w:color w:val="262626" w:themeColor="text1" w:themeTint="D9"/>
        </w:rPr>
        <w:t xml:space="preserve">x </w:t>
      </w:r>
      <w:r w:rsidR="00A864F1" w:rsidRPr="00484075">
        <w:rPr>
          <w:rFonts w:asciiTheme="minorHAnsi" w:hAnsiTheme="minorHAnsi"/>
          <w:i/>
          <w:color w:val="262626" w:themeColor="text1" w:themeTint="D9"/>
        </w:rPr>
        <w:t xml:space="preserve">n </w:t>
      </w:r>
      <w:r w:rsidR="00A864F1" w:rsidRPr="00484075">
        <w:rPr>
          <w:rFonts w:asciiTheme="minorHAnsi" w:hAnsiTheme="minorHAnsi"/>
          <w:color w:val="262626" w:themeColor="text1" w:themeTint="D9"/>
        </w:rPr>
        <w:t xml:space="preserve">matrix of normalized </w:t>
      </w:r>
      <w:r w:rsidR="00A864F1" w:rsidRPr="00484075">
        <w:rPr>
          <w:rFonts w:asciiTheme="minorHAnsi" w:hAnsiTheme="minorHAnsi"/>
          <w:i/>
          <w:color w:val="262626" w:themeColor="text1" w:themeTint="D9"/>
        </w:rPr>
        <w:t xml:space="preserve">Beta </w:t>
      </w:r>
      <w:r w:rsidR="00A864F1" w:rsidRPr="00484075">
        <w:rPr>
          <w:rFonts w:asciiTheme="minorHAnsi" w:hAnsiTheme="minorHAnsi"/>
          <w:color w:val="262626" w:themeColor="text1" w:themeTint="D9"/>
        </w:rPr>
        <w:t xml:space="preserve">values for </w:t>
      </w:r>
      <w:r w:rsidR="00A864F1" w:rsidRPr="00484075">
        <w:rPr>
          <w:rFonts w:asciiTheme="minorHAnsi" w:hAnsiTheme="minorHAnsi"/>
          <w:i/>
          <w:color w:val="262626" w:themeColor="text1" w:themeTint="D9"/>
        </w:rPr>
        <w:t xml:space="preserve">m </w:t>
      </w:r>
      <w:r w:rsidR="00A864F1" w:rsidRPr="00484075">
        <w:rPr>
          <w:rFonts w:asciiTheme="minorHAnsi" w:hAnsiTheme="minorHAnsi"/>
          <w:color w:val="262626" w:themeColor="text1" w:themeTint="D9"/>
        </w:rPr>
        <w:t xml:space="preserve">probes and </w:t>
      </w:r>
      <w:r w:rsidR="00A864F1" w:rsidRPr="00484075">
        <w:rPr>
          <w:rFonts w:asciiTheme="minorHAnsi" w:hAnsiTheme="minorHAnsi"/>
          <w:i/>
          <w:color w:val="262626" w:themeColor="text1" w:themeTint="D9"/>
        </w:rPr>
        <w:t xml:space="preserve">n </w:t>
      </w:r>
      <w:r w:rsidR="00A864F1" w:rsidRPr="00484075">
        <w:rPr>
          <w:rFonts w:asciiTheme="minorHAnsi" w:hAnsiTheme="minorHAnsi"/>
          <w:color w:val="262626" w:themeColor="text1" w:themeTint="D9"/>
        </w:rPr>
        <w:t xml:space="preserve">subjects, and an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x </w:t>
      </w:r>
      <w:r w:rsidR="00A864F1" w:rsidRPr="00484075">
        <w:rPr>
          <w:rFonts w:asciiTheme="minorHAnsi" w:hAnsiTheme="minorHAnsi"/>
          <w:i/>
          <w:color w:val="262626" w:themeColor="text1" w:themeTint="D9"/>
        </w:rPr>
        <w:t>j</w:t>
      </w:r>
      <w:r w:rsidR="00A864F1" w:rsidRPr="00484075">
        <w:rPr>
          <w:rFonts w:asciiTheme="minorHAnsi" w:hAnsiTheme="minorHAnsi"/>
          <w:color w:val="262626" w:themeColor="text1" w:themeTint="D9"/>
        </w:rPr>
        <w:t xml:space="preserve"> matrix of covariates for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subjects and </w:t>
      </w:r>
      <w:r w:rsidR="00A864F1" w:rsidRPr="00484075">
        <w:rPr>
          <w:rFonts w:asciiTheme="minorHAnsi" w:hAnsiTheme="minorHAnsi"/>
          <w:i/>
          <w:color w:val="262626" w:themeColor="text1" w:themeTint="D9"/>
        </w:rPr>
        <w:t>j</w:t>
      </w:r>
      <w:r w:rsidR="00A864F1" w:rsidRPr="00484075">
        <w:rPr>
          <w:rFonts w:asciiTheme="minorHAnsi" w:hAnsiTheme="minorHAnsi"/>
          <w:color w:val="262626" w:themeColor="text1" w:themeTint="D9"/>
        </w:rPr>
        <w:t xml:space="preserve"> covariates.</w:t>
      </w:r>
    </w:p>
    <w:p w14:paraId="499C47CB" w14:textId="77777777" w:rsidR="00DC7139" w:rsidRPr="00484075"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2B9DC08A"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Pre-processing + quality control</w:t>
      </w:r>
    </w:p>
    <w:p w14:paraId="5DF02BA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data integrity</w:t>
      </w:r>
    </w:p>
    <w:p w14:paraId="61C75E03" w14:textId="3BF2D9B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First, check that intact red and </w:t>
      </w:r>
      <w:proofErr w:type="gramStart"/>
      <w:r w:rsidRPr="00484075">
        <w:rPr>
          <w:rFonts w:asciiTheme="minorHAnsi" w:hAnsiTheme="minorHAnsi"/>
          <w:color w:val="262626" w:themeColor="text1" w:themeTint="D9"/>
        </w:rPr>
        <w:t>green .IDAT</w:t>
      </w:r>
      <w:proofErr w:type="gramEnd"/>
      <w:r w:rsidRPr="00484075">
        <w:rPr>
          <w:rFonts w:asciiTheme="minorHAnsi" w:hAnsiTheme="minorHAnsi"/>
          <w:color w:val="262626" w:themeColor="text1" w:themeTint="D9"/>
        </w:rPr>
        <w:t xml:space="preserve"> files are present for each sample (using MD5 checksum).  </w:t>
      </w:r>
    </w:p>
    <w:p w14:paraId="386E89B5" w14:textId="394744B3" w:rsidR="00A864F1" w:rsidRPr="00484075" w:rsidRDefault="000175D7"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Pr>
          <w:rFonts w:asciiTheme="minorHAnsi" w:hAnsiTheme="minorHAnsi"/>
          <w:b/>
          <w:color w:val="262626" w:themeColor="text1" w:themeTint="D9"/>
        </w:rPr>
        <w:t>Initial QC</w:t>
      </w:r>
      <w:r w:rsidRPr="00484075">
        <w:rPr>
          <w:rFonts w:asciiTheme="minorHAnsi" w:hAnsiTheme="minorHAnsi"/>
          <w:b/>
          <w:color w:val="262626" w:themeColor="text1" w:themeTint="D9"/>
        </w:rPr>
        <w:t xml:space="preserve"> </w:t>
      </w:r>
      <w:r w:rsidR="00A864F1" w:rsidRPr="00484075">
        <w:rPr>
          <w:rFonts w:asciiTheme="minorHAnsi" w:hAnsiTheme="minorHAnsi"/>
          <w:b/>
          <w:color w:val="262626" w:themeColor="text1" w:themeTint="D9"/>
        </w:rPr>
        <w:t>check</w:t>
      </w:r>
    </w:p>
    <w:p w14:paraId="03A5BED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color w:val="262626" w:themeColor="text1" w:themeTint="D9"/>
        </w:rPr>
        <w:lastRenderedPageBreak/>
        <w:t xml:space="preserve">Produce box plots of the raw intensities, manually inspect for outlying arrays (e.g. unexpectedly low/high intensity readings across the board, high variability etc.). Check gender labeling using </w:t>
      </w:r>
      <w:commentRangeStart w:id="17"/>
      <w:commentRangeStart w:id="18"/>
      <w:commentRangeStart w:id="19"/>
      <w:r w:rsidRPr="00484075">
        <w:rPr>
          <w:rFonts w:asciiTheme="minorHAnsi" w:hAnsiTheme="minorHAnsi"/>
          <w:color w:val="262626" w:themeColor="text1" w:themeTint="D9"/>
        </w:rPr>
        <w:t>MDS</w:t>
      </w:r>
      <w:commentRangeEnd w:id="17"/>
      <w:r w:rsidR="000175D7">
        <w:rPr>
          <w:rStyle w:val="CommentReference"/>
          <w:rFonts w:ascii="Times New Roman" w:eastAsia="Times New Roman" w:hAnsi="Times New Roman"/>
          <w:color w:val="auto"/>
        </w:rPr>
        <w:commentReference w:id="17"/>
      </w:r>
      <w:commentRangeEnd w:id="18"/>
      <w:r w:rsidR="00366FA4">
        <w:rPr>
          <w:rStyle w:val="CommentReference"/>
          <w:rFonts w:ascii="Times New Roman" w:eastAsia="Times New Roman" w:hAnsi="Times New Roman"/>
          <w:color w:val="auto"/>
        </w:rPr>
        <w:commentReference w:id="18"/>
      </w:r>
      <w:commentRangeEnd w:id="19"/>
      <w:r w:rsidR="00366FA4">
        <w:rPr>
          <w:rStyle w:val="CommentReference"/>
          <w:rFonts w:ascii="Times New Roman" w:eastAsia="Times New Roman" w:hAnsi="Times New Roman"/>
          <w:color w:val="auto"/>
        </w:rPr>
        <w:commentReference w:id="19"/>
      </w:r>
      <w:r w:rsidRPr="00484075">
        <w:rPr>
          <w:rFonts w:asciiTheme="minorHAnsi" w:hAnsiTheme="minorHAnsi"/>
          <w:color w:val="262626" w:themeColor="text1" w:themeTint="D9"/>
        </w:rPr>
        <w:t>.</w:t>
      </w:r>
    </w:p>
    <w:p w14:paraId="08963E8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objects</w:t>
      </w:r>
    </w:p>
    <w:p w14:paraId="06E8A7E5"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Generate sample sheet and QC objects in </w:t>
      </w:r>
      <w:proofErr w:type="spell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w:t>
      </w:r>
    </w:p>
    <w:p w14:paraId="267DA52E"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Run QC procedure </w:t>
      </w:r>
    </w:p>
    <w:p w14:paraId="3D3696E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The </w:t>
      </w:r>
      <w:proofErr w:type="spell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 xml:space="preserve"> QC procedure includes background correction, dye bias correction, and sex prediction. </w:t>
      </w:r>
    </w:p>
    <w:p w14:paraId="7247D071"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Check for ID mismatches</w:t>
      </w:r>
    </w:p>
    <w:p w14:paraId="4814658D"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 xml:space="preserve">Extract set of control probes from genotype array data using </w:t>
      </w:r>
      <w:r w:rsidRPr="00484075">
        <w:rPr>
          <w:rFonts w:asciiTheme="minorHAnsi" w:hAnsiTheme="minorHAnsi"/>
          <w:i/>
          <w:color w:val="262626" w:themeColor="text1" w:themeTint="D9"/>
        </w:rPr>
        <w:t>plink</w:t>
      </w:r>
      <w:r w:rsidRPr="00484075">
        <w:rPr>
          <w:rFonts w:asciiTheme="minorHAnsi" w:hAnsiTheme="minorHAnsi"/>
          <w:color w:val="262626" w:themeColor="text1" w:themeTint="D9"/>
        </w:rPr>
        <w:t xml:space="preserve">, check that IDs match using genotypes from </w:t>
      </w:r>
      <w:proofErr w:type="spellStart"/>
      <w:proofErr w:type="gramStart"/>
      <w:r w:rsidRPr="00484075">
        <w:rPr>
          <w:rFonts w:asciiTheme="minorHAnsi" w:hAnsiTheme="minorHAnsi"/>
          <w:i/>
          <w:color w:val="262626" w:themeColor="text1" w:themeTint="D9"/>
        </w:rPr>
        <w:t>meffil</w:t>
      </w:r>
      <w:proofErr w:type="spellEnd"/>
      <w:r w:rsidRPr="00484075">
        <w:rPr>
          <w:rFonts w:asciiTheme="minorHAnsi" w:hAnsiTheme="minorHAnsi"/>
          <w:color w:val="262626" w:themeColor="text1" w:themeTint="D9"/>
        </w:rPr>
        <w:t xml:space="preserve">  (</w:t>
      </w:r>
      <w:proofErr w:type="gramEnd"/>
      <w:r w:rsidRPr="00484075">
        <w:rPr>
          <w:rFonts w:asciiTheme="minorHAnsi" w:hAnsiTheme="minorHAnsi"/>
          <w:color w:val="262626" w:themeColor="text1" w:themeTint="D9"/>
        </w:rPr>
        <w:t xml:space="preserve">this might be done </w:t>
      </w:r>
      <w:proofErr w:type="spellStart"/>
      <w:r w:rsidRPr="00484075">
        <w:rPr>
          <w:rFonts w:asciiTheme="minorHAnsi" w:hAnsiTheme="minorHAnsi"/>
          <w:color w:val="262626" w:themeColor="text1" w:themeTint="D9"/>
        </w:rPr>
        <w:t>posthoc</w:t>
      </w:r>
      <w:proofErr w:type="spellEnd"/>
      <w:r w:rsidRPr="00484075">
        <w:rPr>
          <w:rFonts w:asciiTheme="minorHAnsi" w:hAnsiTheme="minorHAnsi"/>
          <w:color w:val="262626" w:themeColor="text1" w:themeTint="D9"/>
        </w:rPr>
        <w:t>, depending on when the data becomes available - TBD)</w:t>
      </w:r>
    </w:p>
    <w:p w14:paraId="5188BEA5"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QC report</w:t>
      </w:r>
    </w:p>
    <w:p w14:paraId="0606936A"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r w:rsidRPr="00484075">
        <w:rPr>
          <w:rFonts w:asciiTheme="minorHAnsi" w:hAnsiTheme="minorHAnsi"/>
          <w:b/>
          <w:color w:val="262626" w:themeColor="text1" w:themeTint="D9"/>
        </w:rPr>
        <w:t>Remove outliers</w:t>
      </w:r>
    </w:p>
    <w:p w14:paraId="45520A5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sidRPr="00484075">
        <w:rPr>
          <w:rFonts w:asciiTheme="minorHAnsi" w:hAnsiTheme="minorHAnsi"/>
          <w:color w:val="262626" w:themeColor="text1" w:themeTint="D9"/>
        </w:rPr>
        <w:t>Remove bad samples based on QC report. Example criteria include: gender mismatch, genotype mismatch, low bead numbers, control probe issues (dye bias, bisulfite conversion).</w:t>
      </w:r>
    </w:p>
    <w:p w14:paraId="7762CA3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post-QC report</w:t>
      </w:r>
    </w:p>
    <w:p w14:paraId="22D29A62" w14:textId="77777777" w:rsidR="00DC7139" w:rsidRPr="00484075"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23F3DB46"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Normalization + quality control</w:t>
      </w:r>
    </w:p>
    <w:p w14:paraId="5D2FD0B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commentRangeStart w:id="20"/>
      <w:commentRangeStart w:id="21"/>
      <w:r w:rsidRPr="00484075">
        <w:rPr>
          <w:rFonts w:asciiTheme="minorHAnsi" w:hAnsiTheme="minorHAnsi"/>
          <w:b/>
          <w:color w:val="262626" w:themeColor="text1" w:themeTint="D9"/>
        </w:rPr>
        <w:t xml:space="preserve">Perform </w:t>
      </w:r>
      <w:commentRangeEnd w:id="20"/>
      <w:r w:rsidR="00D73BC5">
        <w:rPr>
          <w:rStyle w:val="CommentReference"/>
          <w:rFonts w:ascii="Times New Roman" w:eastAsia="Times New Roman" w:hAnsi="Times New Roman"/>
          <w:color w:val="auto"/>
        </w:rPr>
        <w:commentReference w:id="20"/>
      </w:r>
      <w:commentRangeEnd w:id="21"/>
      <w:r w:rsidR="00366FA4">
        <w:rPr>
          <w:rStyle w:val="CommentReference"/>
          <w:rFonts w:ascii="Times New Roman" w:eastAsia="Times New Roman" w:hAnsi="Times New Roman"/>
          <w:color w:val="auto"/>
        </w:rPr>
        <w:commentReference w:id="21"/>
      </w:r>
      <w:r w:rsidRPr="00484075">
        <w:rPr>
          <w:rFonts w:asciiTheme="minorHAnsi" w:hAnsiTheme="minorHAnsi"/>
          <w:b/>
          <w:color w:val="262626" w:themeColor="text1" w:themeTint="D9"/>
        </w:rPr>
        <w:t>normalization</w:t>
      </w:r>
    </w:p>
    <w:p w14:paraId="37C5BEE2" w14:textId="7E23527A" w:rsidR="009A72D7"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rPr>
      </w:pPr>
      <w:r w:rsidRPr="00484075">
        <w:rPr>
          <w:rFonts w:asciiTheme="minorHAnsi" w:hAnsiTheme="minorHAnsi"/>
          <w:color w:val="262626" w:themeColor="text1" w:themeTint="D9"/>
        </w:rPr>
        <w:t>Us</w:t>
      </w:r>
      <w:r w:rsidR="009A72D7">
        <w:rPr>
          <w:rFonts w:asciiTheme="minorHAnsi" w:hAnsiTheme="minorHAnsi"/>
          <w:color w:val="262626" w:themeColor="text1" w:themeTint="D9"/>
        </w:rPr>
        <w:t>ing</w:t>
      </w:r>
      <w:r w:rsidRPr="00484075">
        <w:rPr>
          <w:rFonts w:asciiTheme="minorHAnsi" w:hAnsiTheme="minorHAnsi"/>
          <w:color w:val="262626" w:themeColor="text1" w:themeTint="D9"/>
        </w:rPr>
        <w:t xml:space="preserve"> </w:t>
      </w:r>
      <w:proofErr w:type="spellStart"/>
      <w:r w:rsidRPr="00484075">
        <w:rPr>
          <w:rFonts w:asciiTheme="minorHAnsi" w:hAnsiTheme="minorHAnsi"/>
          <w:i/>
          <w:color w:val="262626" w:themeColor="text1" w:themeTint="D9"/>
        </w:rPr>
        <w:t>meffil</w:t>
      </w:r>
      <w:proofErr w:type="spellEnd"/>
      <w:r w:rsidR="009A72D7">
        <w:rPr>
          <w:rFonts w:asciiTheme="minorHAnsi" w:hAnsiTheme="minorHAnsi"/>
          <w:i/>
          <w:color w:val="262626" w:themeColor="text1" w:themeTint="D9"/>
        </w:rPr>
        <w:t>:</w:t>
      </w:r>
    </w:p>
    <w:p w14:paraId="7B6D62AF" w14:textId="77777777" w:rsidR="009A72D7" w:rsidRDefault="009A72D7" w:rsidP="007E26E3">
      <w:pPr>
        <w:pStyle w:val="Body"/>
        <w:numPr>
          <w:ilvl w:val="0"/>
          <w:numId w:val="1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Pr>
          <w:rFonts w:asciiTheme="minorHAnsi" w:hAnsiTheme="minorHAnsi"/>
          <w:color w:val="262626" w:themeColor="text1" w:themeTint="D9"/>
        </w:rPr>
        <w:t>remove</w:t>
      </w:r>
      <w:r w:rsidRPr="00484075">
        <w:rPr>
          <w:rFonts w:asciiTheme="minorHAnsi" w:hAnsiTheme="minorHAnsi"/>
          <w:color w:val="262626" w:themeColor="text1" w:themeTint="D9"/>
        </w:rPr>
        <w:t xml:space="preserve"> of probes with low detection </w:t>
      </w:r>
      <w:r w:rsidRPr="00484075">
        <w:rPr>
          <w:rFonts w:asciiTheme="minorHAnsi" w:hAnsiTheme="minorHAnsi"/>
          <w:i/>
          <w:color w:val="262626" w:themeColor="text1" w:themeTint="D9"/>
        </w:rPr>
        <w:t>p</w:t>
      </w:r>
      <w:r w:rsidRPr="00484075">
        <w:rPr>
          <w:rFonts w:asciiTheme="minorHAnsi" w:hAnsiTheme="minorHAnsi"/>
          <w:color w:val="262626" w:themeColor="text1" w:themeTint="D9"/>
        </w:rPr>
        <w:t>-values</w:t>
      </w:r>
    </w:p>
    <w:p w14:paraId="25A35A5A" w14:textId="61099E59" w:rsidR="009A72D7" w:rsidRDefault="00A864F1" w:rsidP="007E26E3">
      <w:pPr>
        <w:pStyle w:val="Body"/>
        <w:numPr>
          <w:ilvl w:val="0"/>
          <w:numId w:val="1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9A72D7">
        <w:rPr>
          <w:rFonts w:asciiTheme="minorHAnsi" w:hAnsiTheme="minorHAnsi"/>
          <w:color w:val="262626" w:themeColor="text1" w:themeTint="D9"/>
        </w:rPr>
        <w:t xml:space="preserve">perform </w:t>
      </w:r>
      <w:r w:rsidR="00611B86" w:rsidRPr="009A72D7">
        <w:rPr>
          <w:rFonts w:asciiTheme="minorHAnsi" w:hAnsiTheme="minorHAnsi"/>
          <w:color w:val="262626" w:themeColor="text1" w:themeTint="D9"/>
        </w:rPr>
        <w:t>functional</w:t>
      </w:r>
      <w:r w:rsidRPr="009A72D7">
        <w:rPr>
          <w:rFonts w:asciiTheme="minorHAnsi" w:hAnsiTheme="minorHAnsi"/>
          <w:color w:val="262626" w:themeColor="text1" w:themeTint="D9"/>
        </w:rPr>
        <w:t xml:space="preserve"> normalization</w:t>
      </w:r>
      <w:r w:rsidR="00D73BC5">
        <w:rPr>
          <w:rFonts w:asciiTheme="minorHAnsi" w:hAnsiTheme="minorHAnsi"/>
          <w:color w:val="262626" w:themeColor="text1" w:themeTint="D9"/>
        </w:rPr>
        <w:t xml:space="preserve"> (other options TBD)</w:t>
      </w:r>
    </w:p>
    <w:p w14:paraId="6507688D"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Generate and inspect </w:t>
      </w:r>
      <w:proofErr w:type="spellStart"/>
      <w:r w:rsidRPr="00484075">
        <w:rPr>
          <w:rFonts w:asciiTheme="minorHAnsi" w:hAnsiTheme="minorHAnsi"/>
          <w:b/>
          <w:i/>
          <w:color w:val="262626" w:themeColor="text1" w:themeTint="D9"/>
        </w:rPr>
        <w:t>meffil</w:t>
      </w:r>
      <w:proofErr w:type="spellEnd"/>
      <w:r w:rsidRPr="00484075">
        <w:rPr>
          <w:rFonts w:asciiTheme="minorHAnsi" w:hAnsiTheme="minorHAnsi"/>
          <w:b/>
          <w:color w:val="262626" w:themeColor="text1" w:themeTint="D9"/>
        </w:rPr>
        <w:t xml:space="preserve"> post-normalization QC report</w:t>
      </w:r>
    </w:p>
    <w:p w14:paraId="1029EDF2" w14:textId="77777777" w:rsidR="00926891" w:rsidRDefault="0092689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b/>
          <w:color w:val="262626" w:themeColor="text1" w:themeTint="D9"/>
        </w:rPr>
      </w:pPr>
    </w:p>
    <w:p w14:paraId="0202ECC4" w14:textId="201977A6" w:rsidR="00EC2994" w:rsidRPr="007E26E3"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t>C</w:t>
      </w:r>
      <w:r w:rsidRPr="007E26E3">
        <w:rPr>
          <w:rFonts w:asciiTheme="minorHAnsi" w:hAnsiTheme="minorHAnsi"/>
          <w:i/>
          <w:color w:val="262626" w:themeColor="text1" w:themeTint="D9"/>
          <w:sz w:val="32"/>
        </w:rPr>
        <w:t xml:space="preserve">ell </w:t>
      </w:r>
      <w:r>
        <w:rPr>
          <w:rFonts w:asciiTheme="minorHAnsi" w:hAnsiTheme="minorHAnsi"/>
          <w:i/>
          <w:color w:val="262626" w:themeColor="text1" w:themeTint="D9"/>
          <w:sz w:val="32"/>
        </w:rPr>
        <w:t>composition estimation</w:t>
      </w:r>
    </w:p>
    <w:p w14:paraId="6DC30443" w14:textId="4541BF65" w:rsidR="00EC2994"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ins w:id="22" w:author="Matt Silver" w:date="2016-07-04T10:39:00Z"/>
          <w:rFonts w:asciiTheme="minorHAnsi" w:hAnsiTheme="minorHAnsi"/>
          <w:b/>
          <w:color w:val="262626" w:themeColor="text1" w:themeTint="D9"/>
        </w:rPr>
      </w:pPr>
      <w:r w:rsidRPr="00484075">
        <w:rPr>
          <w:rFonts w:asciiTheme="minorHAnsi" w:hAnsiTheme="minorHAnsi"/>
          <w:color w:val="262626" w:themeColor="text1" w:themeTint="D9"/>
        </w:rPr>
        <w:t>Use Houseman method to estimate blood cell counts from normalized Beta values. Compare with blood cell proportions from FBC data, decide which provides optimal balance between variance explained vs number of dimensions (i.e. covariates) used (TBD).</w:t>
      </w:r>
    </w:p>
    <w:p w14:paraId="6842C5C2" w14:textId="0C0FD3A7" w:rsidR="00A864F1" w:rsidRDefault="00EC2994"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Pr>
          <w:rFonts w:asciiTheme="minorHAnsi" w:hAnsiTheme="minorHAnsi"/>
          <w:i/>
          <w:color w:val="262626" w:themeColor="text1" w:themeTint="D9"/>
          <w:sz w:val="32"/>
        </w:rPr>
        <w:lastRenderedPageBreak/>
        <w:t>Batch / principal component adjustment</w:t>
      </w:r>
    </w:p>
    <w:p w14:paraId="302B3242" w14:textId="563777EC" w:rsidR="00EC2994" w:rsidRDefault="00EC2994" w:rsidP="00EC2994">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color w:val="262626" w:themeColor="text1" w:themeTint="D9"/>
        </w:rPr>
        <w:t>Us</w:t>
      </w:r>
      <w:r>
        <w:rPr>
          <w:rFonts w:asciiTheme="minorHAnsi" w:hAnsiTheme="minorHAnsi"/>
          <w:color w:val="262626" w:themeColor="text1" w:themeTint="D9"/>
        </w:rPr>
        <w:t>ing</w:t>
      </w:r>
      <w:r w:rsidRPr="00484075">
        <w:rPr>
          <w:rFonts w:asciiTheme="minorHAnsi" w:hAnsiTheme="minorHAnsi"/>
          <w:color w:val="262626" w:themeColor="text1" w:themeTint="D9"/>
        </w:rPr>
        <w:t xml:space="preserve"> </w:t>
      </w:r>
      <w:proofErr w:type="spellStart"/>
      <w:r w:rsidRPr="00484075">
        <w:rPr>
          <w:rFonts w:asciiTheme="minorHAnsi" w:hAnsiTheme="minorHAnsi"/>
          <w:i/>
          <w:color w:val="262626" w:themeColor="text1" w:themeTint="D9"/>
        </w:rPr>
        <w:t>meffil</w:t>
      </w:r>
      <w:proofErr w:type="spellEnd"/>
      <w:r>
        <w:rPr>
          <w:rFonts w:asciiTheme="minorHAnsi" w:hAnsiTheme="minorHAnsi"/>
          <w:i/>
          <w:color w:val="262626" w:themeColor="text1" w:themeTint="D9"/>
        </w:rPr>
        <w:t>:</w:t>
      </w:r>
    </w:p>
    <w:p w14:paraId="21BA9905" w14:textId="02AAD92E" w:rsidR="007E26E3" w:rsidRDefault="00EC2994" w:rsidP="0082382E">
      <w:pPr>
        <w:pStyle w:val="Body"/>
        <w:numPr>
          <w:ilvl w:val="0"/>
          <w:numId w:val="18"/>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DD50EF">
        <w:rPr>
          <w:rFonts w:asciiTheme="minorHAnsi" w:hAnsiTheme="minorHAnsi"/>
          <w:color w:val="262626" w:themeColor="text1" w:themeTint="D9"/>
        </w:rPr>
        <w:t xml:space="preserve">generate batch-adjusted methylation values </w:t>
      </w:r>
      <w:r w:rsidR="00A864F1" w:rsidRPr="00DD50EF">
        <w:rPr>
          <w:rFonts w:asciiTheme="minorHAnsi" w:hAnsiTheme="minorHAnsi"/>
          <w:color w:val="262626" w:themeColor="text1" w:themeTint="D9"/>
        </w:rPr>
        <w:t>using principal components associated with predefined technical effects</w:t>
      </w:r>
      <w:r w:rsidRPr="00DD50EF">
        <w:rPr>
          <w:rFonts w:asciiTheme="minorHAnsi" w:hAnsiTheme="minorHAnsi"/>
          <w:color w:val="262626" w:themeColor="text1" w:themeTint="D9"/>
        </w:rPr>
        <w:t xml:space="preserve"> and estimated cell composition</w:t>
      </w:r>
      <w:r w:rsidRPr="00DD50EF">
        <w:rPr>
          <w:rFonts w:asciiTheme="minorHAnsi" w:hAnsiTheme="minorHAnsi"/>
          <w:color w:val="262626" w:themeColor="text1" w:themeTint="D9"/>
        </w:rPr>
        <w:br/>
      </w:r>
      <w:r w:rsidRPr="00DD50EF">
        <w:rPr>
          <w:rFonts w:asciiTheme="minorHAnsi" w:hAnsiTheme="minorHAnsi"/>
          <w:color w:val="262626" w:themeColor="text1" w:themeTint="D9"/>
        </w:rPr>
        <w:br/>
      </w:r>
      <w:r w:rsidR="00C51A4A">
        <w:rPr>
          <w:rFonts w:asciiTheme="minorHAnsi" w:hAnsiTheme="minorHAnsi"/>
          <w:i/>
          <w:color w:val="262626" w:themeColor="text1" w:themeTint="D9"/>
        </w:rPr>
        <w:t>(Alternatives include: 1.</w:t>
      </w:r>
      <w:r w:rsidRPr="00DD50EF">
        <w:rPr>
          <w:rFonts w:asciiTheme="minorHAnsi" w:hAnsiTheme="minorHAnsi"/>
          <w:i/>
          <w:color w:val="262626" w:themeColor="text1" w:themeTint="D9"/>
        </w:rPr>
        <w:t xml:space="preserve"> using </w:t>
      </w:r>
      <w:proofErr w:type="spellStart"/>
      <w:r w:rsidR="00A864F1" w:rsidRPr="00DD50EF">
        <w:rPr>
          <w:rFonts w:asciiTheme="minorHAnsi" w:hAnsiTheme="minorHAnsi"/>
          <w:i/>
          <w:color w:val="262626" w:themeColor="text1" w:themeTint="D9"/>
        </w:rPr>
        <w:t>sva</w:t>
      </w:r>
      <w:proofErr w:type="spellEnd"/>
      <w:r w:rsidR="00A864F1" w:rsidRPr="00DD50EF">
        <w:rPr>
          <w:rFonts w:asciiTheme="minorHAnsi" w:hAnsiTheme="minorHAnsi"/>
          <w:i/>
          <w:color w:val="262626" w:themeColor="text1" w:themeTint="D9"/>
        </w:rPr>
        <w:t xml:space="preserve">, whereby surrogate variables for unmeasured sources of variation are constructed, or alternatively, </w:t>
      </w:r>
      <w:r w:rsidR="00C51A4A">
        <w:rPr>
          <w:rFonts w:asciiTheme="minorHAnsi" w:hAnsiTheme="minorHAnsi"/>
          <w:i/>
          <w:color w:val="262626" w:themeColor="text1" w:themeTint="D9"/>
        </w:rPr>
        <w:t xml:space="preserve">2. </w:t>
      </w:r>
      <w:r w:rsidR="00A864F1" w:rsidRPr="00DD50EF">
        <w:rPr>
          <w:rFonts w:asciiTheme="minorHAnsi" w:hAnsiTheme="minorHAnsi"/>
          <w:i/>
          <w:color w:val="262626" w:themeColor="text1" w:themeTint="D9"/>
        </w:rPr>
        <w:t xml:space="preserve">for known sources of variation e.g. </w:t>
      </w:r>
      <w:proofErr w:type="spellStart"/>
      <w:r w:rsidR="00A864F1" w:rsidRPr="00DD50EF">
        <w:rPr>
          <w:rFonts w:asciiTheme="minorHAnsi" w:hAnsiTheme="minorHAnsi"/>
          <w:i/>
          <w:color w:val="262626" w:themeColor="text1" w:themeTint="D9"/>
        </w:rPr>
        <w:t>Sentrix</w:t>
      </w:r>
      <w:proofErr w:type="spellEnd"/>
      <w:r w:rsidR="00A864F1" w:rsidRPr="00DD50EF">
        <w:rPr>
          <w:rFonts w:asciiTheme="minorHAnsi" w:hAnsiTheme="minorHAnsi"/>
          <w:i/>
          <w:color w:val="262626" w:themeColor="text1" w:themeTint="D9"/>
        </w:rPr>
        <w:t xml:space="preserve"> ID, array position (using </w:t>
      </w:r>
      <w:proofErr w:type="spellStart"/>
      <w:r w:rsidR="00A864F1" w:rsidRPr="00DD50EF">
        <w:rPr>
          <w:rFonts w:asciiTheme="minorHAnsi" w:hAnsiTheme="minorHAnsi"/>
          <w:i/>
          <w:color w:val="262626" w:themeColor="text1" w:themeTint="D9"/>
        </w:rPr>
        <w:t>ComBat</w:t>
      </w:r>
      <w:proofErr w:type="spellEnd"/>
      <w:r w:rsidR="00A864F1" w:rsidRPr="00DD50EF">
        <w:rPr>
          <w:rFonts w:asciiTheme="minorHAnsi" w:hAnsiTheme="minorHAnsi"/>
          <w:i/>
          <w:color w:val="262626" w:themeColor="text1" w:themeTint="D9"/>
        </w:rPr>
        <w:t xml:space="preserve"> function). </w:t>
      </w:r>
      <w:r w:rsidR="00C51A4A">
        <w:rPr>
          <w:rFonts w:asciiTheme="minorHAnsi" w:hAnsiTheme="minorHAnsi"/>
          <w:i/>
          <w:color w:val="262626" w:themeColor="text1" w:themeTint="D9"/>
        </w:rPr>
        <w:t xml:space="preserve">These </w:t>
      </w:r>
      <w:r w:rsidR="00C51A4A" w:rsidRPr="00DD50EF">
        <w:rPr>
          <w:rFonts w:asciiTheme="minorHAnsi" w:hAnsiTheme="minorHAnsi"/>
          <w:i/>
          <w:color w:val="262626" w:themeColor="text1" w:themeTint="D9"/>
        </w:rPr>
        <w:t>produce</w:t>
      </w:r>
      <w:r w:rsidR="00A864F1" w:rsidRPr="00DD50EF">
        <w:rPr>
          <w:rFonts w:asciiTheme="minorHAnsi" w:hAnsiTheme="minorHAnsi"/>
          <w:i/>
          <w:color w:val="262626" w:themeColor="text1" w:themeTint="D9"/>
        </w:rPr>
        <w:t xml:space="preserve"> batch</w:t>
      </w:r>
      <w:r w:rsidR="00C51A4A">
        <w:rPr>
          <w:rFonts w:asciiTheme="minorHAnsi" w:hAnsiTheme="minorHAnsi"/>
          <w:i/>
          <w:color w:val="262626" w:themeColor="text1" w:themeTint="D9"/>
        </w:rPr>
        <w:t xml:space="preserve">-adjusted methylation values. Another alternative, would be to 3. </w:t>
      </w:r>
      <w:r w:rsidR="00A864F1" w:rsidRPr="00DD50EF">
        <w:rPr>
          <w:rFonts w:asciiTheme="minorHAnsi" w:hAnsiTheme="minorHAnsi"/>
          <w:i/>
          <w:color w:val="262626" w:themeColor="text1" w:themeTint="D9"/>
        </w:rPr>
        <w:t xml:space="preserve">follow the PACE protocol and test known batch </w:t>
      </w:r>
      <w:r w:rsidRPr="00DD50EF">
        <w:rPr>
          <w:rFonts w:asciiTheme="minorHAnsi" w:hAnsiTheme="minorHAnsi"/>
          <w:i/>
          <w:color w:val="262626" w:themeColor="text1" w:themeTint="D9"/>
        </w:rPr>
        <w:t xml:space="preserve">covariates and/or important PCs </w:t>
      </w:r>
      <w:r w:rsidR="00A864F1" w:rsidRPr="00DD50EF">
        <w:rPr>
          <w:rFonts w:asciiTheme="minorHAnsi" w:hAnsiTheme="minorHAnsi"/>
          <w:i/>
          <w:color w:val="262626" w:themeColor="text1" w:themeTint="D9"/>
        </w:rPr>
        <w:t xml:space="preserve">at the linear modeling </w:t>
      </w:r>
      <w:r w:rsidR="00C51A4A" w:rsidRPr="00DD50EF">
        <w:rPr>
          <w:rFonts w:asciiTheme="minorHAnsi" w:hAnsiTheme="minorHAnsi"/>
          <w:i/>
          <w:color w:val="262626" w:themeColor="text1" w:themeTint="D9"/>
        </w:rPr>
        <w:t>stage.</w:t>
      </w:r>
      <w:commentRangeStart w:id="23"/>
      <w:r w:rsidR="00DD50EF" w:rsidRPr="00DD50EF">
        <w:rPr>
          <w:rFonts w:asciiTheme="minorHAnsi" w:hAnsiTheme="minorHAnsi"/>
          <w:i/>
          <w:color w:val="262626" w:themeColor="text1" w:themeTint="D9"/>
        </w:rPr>
        <w:t xml:space="preserve"> </w:t>
      </w:r>
      <w:r w:rsidR="00C51A4A">
        <w:rPr>
          <w:rFonts w:asciiTheme="minorHAnsi" w:hAnsiTheme="minorHAnsi"/>
          <w:i/>
          <w:color w:val="262626" w:themeColor="text1" w:themeTint="D9"/>
        </w:rPr>
        <w:t xml:space="preserve">Finally, option 4. </w:t>
      </w:r>
      <w:r w:rsidR="00DD50EF" w:rsidRPr="00DD50EF">
        <w:rPr>
          <w:rFonts w:asciiTheme="minorHAnsi" w:hAnsiTheme="minorHAnsi"/>
          <w:i/>
          <w:color w:val="262626" w:themeColor="text1" w:themeTint="D9"/>
        </w:rPr>
        <w:t>would be to batch-adjust AND include PCs/ SVs at the linear model stage</w:t>
      </w:r>
      <w:commentRangeEnd w:id="23"/>
      <w:r w:rsidR="00C51A4A">
        <w:rPr>
          <w:rStyle w:val="CommentReference"/>
          <w:rFonts w:ascii="Times New Roman" w:eastAsia="Times New Roman" w:hAnsi="Times New Roman"/>
          <w:color w:val="auto"/>
        </w:rPr>
        <w:commentReference w:id="23"/>
      </w:r>
      <w:r w:rsidR="00DD50EF" w:rsidRPr="00DD50EF">
        <w:rPr>
          <w:rFonts w:asciiTheme="minorHAnsi" w:hAnsiTheme="minorHAnsi"/>
          <w:i/>
          <w:color w:val="262626" w:themeColor="text1" w:themeTint="D9"/>
        </w:rPr>
        <w:t>)</w:t>
      </w:r>
    </w:p>
    <w:p w14:paraId="6134424B" w14:textId="77777777" w:rsidR="00DD50EF" w:rsidRPr="00DD50EF" w:rsidRDefault="00DD50EF" w:rsidP="00DD50EF">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720"/>
        <w:rPr>
          <w:rFonts w:asciiTheme="minorHAnsi" w:hAnsiTheme="minorHAnsi"/>
          <w:color w:val="262626" w:themeColor="text1" w:themeTint="D9"/>
        </w:rPr>
      </w:pPr>
    </w:p>
    <w:p w14:paraId="3DABB373" w14:textId="110E4B92" w:rsidR="00A864F1" w:rsidRPr="00484075" w:rsidRDefault="00DC7139"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2. </w:t>
      </w:r>
      <w:ins w:id="24" w:author="Ayden Saffari" w:date="2016-07-20T18:26:00Z">
        <w:r w:rsidR="00BA5092">
          <w:rPr>
            <w:rFonts w:asciiTheme="minorHAnsi" w:hAnsiTheme="minorHAnsi"/>
            <w:b w:val="0"/>
            <w:color w:val="262626" w:themeColor="text1" w:themeTint="D9"/>
            <w:sz w:val="40"/>
          </w:rPr>
          <w:t>Outcome</w:t>
        </w:r>
        <w:r w:rsidR="00BA5092" w:rsidRPr="00484075">
          <w:rPr>
            <w:rFonts w:asciiTheme="minorHAnsi" w:hAnsiTheme="minorHAnsi"/>
            <w:b w:val="0"/>
            <w:color w:val="262626" w:themeColor="text1" w:themeTint="D9"/>
            <w:sz w:val="40"/>
          </w:rPr>
          <w:t xml:space="preserve"> </w:t>
        </w:r>
      </w:ins>
      <w:r w:rsidR="00A864F1" w:rsidRPr="00484075">
        <w:rPr>
          <w:rFonts w:asciiTheme="minorHAnsi" w:hAnsiTheme="minorHAnsi"/>
          <w:b w:val="0"/>
          <w:color w:val="262626" w:themeColor="text1" w:themeTint="D9"/>
          <w:sz w:val="40"/>
        </w:rPr>
        <w:t>data processing</w:t>
      </w:r>
    </w:p>
    <w:p w14:paraId="7F101A84"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7D62EB1" w14:textId="3E60D85A" w:rsidR="00A864F1" w:rsidRPr="00484075" w:rsidRDefault="00CC573F"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sz w:val="36"/>
        </w:rPr>
      </w:pPr>
      <w:ins w:id="25" w:author="Ayden Saffari" w:date="2016-07-20T18:16:00Z">
        <w:r>
          <w:rPr>
            <w:rFonts w:asciiTheme="minorHAnsi" w:hAnsiTheme="minorHAnsi"/>
            <w:i/>
            <w:noProof/>
            <w:color w:val="262626" w:themeColor="text1" w:themeTint="D9"/>
            <w:sz w:val="32"/>
          </w:rPr>
          <w:drawing>
            <wp:inline distT="0" distB="0" distL="0" distR="0" wp14:anchorId="2458C5EB" wp14:editId="74603BEA">
              <wp:extent cx="6828952" cy="2455101"/>
              <wp:effectExtent l="0" t="0" r="3810" b="8890"/>
              <wp:docPr id="67" name="Picture 67" descr="../../../data/EPIC_analysis_plan/AS_450K_pipeline_16072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EPIC_analysis_plan/AS_450K_pipeline_160720.pdf"/>
                      <pic:cNvPicPr>
                        <a:picLocks noChangeAspect="1" noChangeArrowheads="1"/>
                      </pic:cNvPicPr>
                    </pic:nvPicPr>
                    <pic:blipFill rotWithShape="1">
                      <a:blip r:embed="rId14">
                        <a:extLst>
                          <a:ext uri="{28A0092B-C50C-407E-A947-70E740481C1C}">
                            <a14:useLocalDpi xmlns:a14="http://schemas.microsoft.com/office/drawing/2010/main" val="0"/>
                          </a:ext>
                        </a:extLst>
                      </a:blip>
                      <a:srcRect l="-1" t="57985" r="-3" b="11549"/>
                      <a:stretch/>
                    </pic:blipFill>
                    <pic:spPr bwMode="auto">
                      <a:xfrm>
                        <a:off x="0" y="0"/>
                        <a:ext cx="6853651" cy="2463981"/>
                      </a:xfrm>
                      <a:prstGeom prst="rect">
                        <a:avLst/>
                      </a:prstGeom>
                      <a:noFill/>
                      <a:ln>
                        <a:noFill/>
                      </a:ln>
                      <a:extLst>
                        <a:ext uri="{53640926-AAD7-44D8-BBD7-CCE9431645EC}">
                          <a14:shadowObscured xmlns:a14="http://schemas.microsoft.com/office/drawing/2010/main"/>
                        </a:ext>
                      </a:extLst>
                    </pic:spPr>
                  </pic:pic>
                </a:graphicData>
              </a:graphic>
            </wp:inline>
          </w:drawing>
        </w:r>
      </w:ins>
    </w:p>
    <w:p w14:paraId="5ECA1623"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09C034C1" w14:textId="619870A2" w:rsidR="00A864F1" w:rsidRPr="00484075" w:rsidRDefault="00DC7139"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outcome data </w:t>
      </w:r>
      <w:r w:rsidR="00B17C78" w:rsidRPr="00484075">
        <w:rPr>
          <w:rFonts w:asciiTheme="minorHAnsi" w:hAnsiTheme="minorHAnsi"/>
          <w:color w:val="262626" w:themeColor="text1" w:themeTint="D9"/>
        </w:rPr>
        <w:t>will firs</w:t>
      </w:r>
      <w:r w:rsidRPr="00484075">
        <w:rPr>
          <w:rFonts w:asciiTheme="minorHAnsi" w:hAnsiTheme="minorHAnsi"/>
          <w:color w:val="262626" w:themeColor="text1" w:themeTint="D9"/>
        </w:rPr>
        <w:t>t</w:t>
      </w:r>
      <w:r w:rsidR="00B17C78" w:rsidRPr="00484075">
        <w:rPr>
          <w:rFonts w:asciiTheme="minorHAnsi" w:hAnsiTheme="minorHAnsi"/>
          <w:color w:val="262626" w:themeColor="text1" w:themeTint="D9"/>
        </w:rPr>
        <w:t xml:space="preserve"> undergo processing</w:t>
      </w:r>
      <w:r w:rsidRPr="00484075">
        <w:rPr>
          <w:rFonts w:asciiTheme="minorHAnsi" w:hAnsiTheme="minorHAnsi"/>
          <w:color w:val="262626" w:themeColor="text1" w:themeTint="D9"/>
        </w:rPr>
        <w:t xml:space="preserve"> to</w:t>
      </w:r>
      <w:r w:rsidR="00A864F1" w:rsidRPr="00484075">
        <w:rPr>
          <w:rFonts w:asciiTheme="minorHAnsi" w:hAnsiTheme="minorHAnsi"/>
          <w:color w:val="262626" w:themeColor="text1" w:themeTint="D9"/>
        </w:rPr>
        <w:t xml:space="preserve"> remove outliers, adjusted for known confounders, and transformed to approximate normal distributions. Any missing data also needs to be flagged</w:t>
      </w:r>
      <w:r w:rsidR="00916F1B" w:rsidRPr="00484075">
        <w:rPr>
          <w:rFonts w:asciiTheme="minorHAnsi" w:hAnsiTheme="minorHAnsi"/>
          <w:color w:val="262626" w:themeColor="text1" w:themeTint="D9"/>
        </w:rPr>
        <w:t xml:space="preserve"> at this stage</w:t>
      </w:r>
      <w:r w:rsidR="00A864F1" w:rsidRPr="00484075">
        <w:rPr>
          <w:rFonts w:asciiTheme="minorHAnsi" w:hAnsiTheme="minorHAnsi"/>
          <w:color w:val="262626" w:themeColor="text1" w:themeTint="D9"/>
        </w:rPr>
        <w:t xml:space="preserve"> and a decision taken on whether to impute or remove (TBD). The output generated here will be an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i/>
          <w:color w:val="262626" w:themeColor="text1" w:themeTint="D9"/>
        </w:rPr>
        <w:t xml:space="preserve"> </w:t>
      </w:r>
      <w:r w:rsidR="00A864F1" w:rsidRPr="00484075">
        <w:rPr>
          <w:rFonts w:asciiTheme="minorHAnsi" w:hAnsiTheme="minorHAnsi"/>
          <w:color w:val="262626" w:themeColor="text1" w:themeTint="D9"/>
        </w:rPr>
        <w:t xml:space="preserve">x </w:t>
      </w:r>
      <w:r w:rsidR="00A864F1" w:rsidRPr="00484075">
        <w:rPr>
          <w:rFonts w:asciiTheme="minorHAnsi" w:hAnsiTheme="minorHAnsi"/>
          <w:i/>
          <w:color w:val="262626" w:themeColor="text1" w:themeTint="D9"/>
        </w:rPr>
        <w:t xml:space="preserve">j </w:t>
      </w:r>
      <w:r w:rsidR="00A864F1" w:rsidRPr="00484075">
        <w:rPr>
          <w:rFonts w:asciiTheme="minorHAnsi" w:hAnsiTheme="minorHAnsi"/>
          <w:color w:val="262626" w:themeColor="text1" w:themeTint="D9"/>
        </w:rPr>
        <w:t xml:space="preserve">matrix processed outcomes, for </w:t>
      </w:r>
      <w:proofErr w:type="spellStart"/>
      <w:r w:rsidR="00A864F1" w:rsidRPr="00484075">
        <w:rPr>
          <w:rFonts w:asciiTheme="minorHAnsi" w:hAnsiTheme="minorHAnsi"/>
          <w:i/>
          <w:color w:val="262626" w:themeColor="text1" w:themeTint="D9"/>
        </w:rPr>
        <w:t>i</w:t>
      </w:r>
      <w:proofErr w:type="spellEnd"/>
      <w:r w:rsidR="00A864F1" w:rsidRPr="00484075">
        <w:rPr>
          <w:rFonts w:asciiTheme="minorHAnsi" w:hAnsiTheme="minorHAnsi"/>
          <w:color w:val="262626" w:themeColor="text1" w:themeTint="D9"/>
        </w:rPr>
        <w:t xml:space="preserve"> subjects and </w:t>
      </w:r>
      <w:r w:rsidR="00A864F1" w:rsidRPr="00484075">
        <w:rPr>
          <w:rFonts w:asciiTheme="minorHAnsi" w:hAnsiTheme="minorHAnsi"/>
          <w:i/>
          <w:color w:val="262626" w:themeColor="text1" w:themeTint="D9"/>
        </w:rPr>
        <w:t>j</w:t>
      </w:r>
      <w:r w:rsidR="00A864F1" w:rsidRPr="00484075">
        <w:rPr>
          <w:rFonts w:asciiTheme="minorHAnsi" w:hAnsiTheme="minorHAnsi"/>
          <w:color w:val="262626" w:themeColor="text1" w:themeTint="D9"/>
        </w:rPr>
        <w:t xml:space="preserve"> outcomes.</w:t>
      </w:r>
    </w:p>
    <w:p w14:paraId="047969B0" w14:textId="77777777" w:rsidR="00DC7139"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ins w:id="26" w:author="Ayden Saffari" w:date="2016-07-20T19:38:00Z"/>
          <w:rFonts w:asciiTheme="minorHAnsi" w:hAnsiTheme="minorHAnsi"/>
          <w:i/>
          <w:color w:val="262626" w:themeColor="text1" w:themeTint="D9"/>
        </w:rPr>
      </w:pPr>
    </w:p>
    <w:p w14:paraId="6EB73DB8" w14:textId="77777777" w:rsidR="00C20BA6" w:rsidRPr="00484075" w:rsidRDefault="00C20BA6"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i/>
          <w:color w:val="262626" w:themeColor="text1" w:themeTint="D9"/>
        </w:rPr>
      </w:pPr>
    </w:p>
    <w:p w14:paraId="2DB4832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lastRenderedPageBreak/>
        <w:t>Normalization + quality control</w:t>
      </w:r>
    </w:p>
    <w:p w14:paraId="0117CA4F"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Remove outliers</w:t>
      </w:r>
    </w:p>
    <w:p w14:paraId="08B8DE18"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Remove extreme outliers, e.g. 5 SD outliers (TBD).</w:t>
      </w:r>
    </w:p>
    <w:p w14:paraId="372CE456" w14:textId="5A7525DB"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 xml:space="preserve">Separate </w:t>
      </w:r>
      <w:r w:rsidR="005275E3" w:rsidRPr="00484075">
        <w:rPr>
          <w:rFonts w:asciiTheme="minorHAnsi" w:hAnsiTheme="minorHAnsi"/>
          <w:b/>
          <w:color w:val="262626" w:themeColor="text1" w:themeTint="D9"/>
        </w:rPr>
        <w:t>by gender</w:t>
      </w:r>
    </w:p>
    <w:p w14:paraId="50407D43"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Perform the normalization and adjustment on males and females separately (if known gender differences).</w:t>
      </w:r>
    </w:p>
    <w:p w14:paraId="5512568B"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Normalize</w:t>
      </w:r>
    </w:p>
    <w:p w14:paraId="3B8EFF38"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Normalize data, e.g. inverse normal transformation for height and BMI.</w:t>
      </w:r>
    </w:p>
    <w:p w14:paraId="77E1D052"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Adjust</w:t>
      </w:r>
    </w:p>
    <w:p w14:paraId="2D01D6D9"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Adjust for known confounders, e.g. adjust height for age, adjust BMI for age (TBD).</w:t>
      </w:r>
    </w:p>
    <w:p w14:paraId="3A9BFC7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Recombine data</w:t>
      </w:r>
    </w:p>
    <w:p w14:paraId="0D30BBC5"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Deal with missing data</w:t>
      </w:r>
    </w:p>
    <w:p w14:paraId="21A02EF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Either impute or remove (TBD).</w:t>
      </w:r>
    </w:p>
    <w:p w14:paraId="193573C6" w14:textId="1FD67E62"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Create derived</w:t>
      </w:r>
      <w:ins w:id="27" w:author="Ayden Saffari" w:date="2016-07-20T18:27:00Z">
        <w:r w:rsidR="00B43C86">
          <w:rPr>
            <w:rFonts w:asciiTheme="minorHAnsi" w:hAnsiTheme="minorHAnsi"/>
            <w:b/>
            <w:color w:val="262626" w:themeColor="text1" w:themeTint="D9"/>
          </w:rPr>
          <w:t>/composite</w:t>
        </w:r>
      </w:ins>
      <w:r w:rsidRPr="00484075">
        <w:rPr>
          <w:rFonts w:asciiTheme="minorHAnsi" w:hAnsiTheme="minorHAnsi"/>
          <w:b/>
          <w:color w:val="262626" w:themeColor="text1" w:themeTint="D9"/>
        </w:rPr>
        <w:t xml:space="preserve"> measures</w:t>
      </w:r>
    </w:p>
    <w:p w14:paraId="02BB42DB" w14:textId="088D7719" w:rsidR="00B43C86"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Given the number of measures available to test, we may wish to derive composite or latent measures, e.g. of anthropometry, body composition, etc. (TBD).</w:t>
      </w:r>
      <w:ins w:id="28" w:author="Ayden Saffari" w:date="2016-07-20T18:29:00Z">
        <w:r w:rsidR="00B43C86">
          <w:rPr>
            <w:rFonts w:asciiTheme="minorHAnsi" w:hAnsiTheme="minorHAnsi"/>
            <w:color w:val="262626" w:themeColor="text1" w:themeTint="D9"/>
          </w:rPr>
          <w:t xml:space="preserve"> </w:t>
        </w:r>
      </w:ins>
      <w:ins w:id="29" w:author="Ayden Saffari" w:date="2016-07-20T18:27:00Z">
        <w:r w:rsidR="00B43C86">
          <w:rPr>
            <w:rFonts w:asciiTheme="minorHAnsi" w:hAnsiTheme="minorHAnsi"/>
            <w:color w:val="262626" w:themeColor="text1" w:themeTint="D9"/>
          </w:rPr>
          <w:t xml:space="preserve">This will be based on prior </w:t>
        </w:r>
      </w:ins>
      <w:ins w:id="30" w:author="Ayden Saffari" w:date="2016-07-20T18:28:00Z">
        <w:r w:rsidR="00B43C86">
          <w:rPr>
            <w:rFonts w:asciiTheme="minorHAnsi" w:hAnsiTheme="minorHAnsi"/>
            <w:color w:val="262626" w:themeColor="text1" w:themeTint="D9"/>
          </w:rPr>
          <w:t xml:space="preserve">biological </w:t>
        </w:r>
      </w:ins>
      <w:ins w:id="31" w:author="Ayden Saffari" w:date="2016-07-20T18:27:00Z">
        <w:r w:rsidR="00B43C86">
          <w:rPr>
            <w:rFonts w:asciiTheme="minorHAnsi" w:hAnsiTheme="minorHAnsi"/>
            <w:color w:val="262626" w:themeColor="text1" w:themeTint="D9"/>
          </w:rPr>
          <w:t xml:space="preserve">knowledge about which measures are appropriate to combine, or </w:t>
        </w:r>
      </w:ins>
      <w:ins w:id="32" w:author="Ayden Saffari" w:date="2016-07-20T18:29:00Z">
        <w:r w:rsidR="00B43C86">
          <w:rPr>
            <w:rFonts w:asciiTheme="minorHAnsi" w:hAnsiTheme="minorHAnsi"/>
            <w:color w:val="262626" w:themeColor="text1" w:themeTint="D9"/>
          </w:rPr>
          <w:t>can be</w:t>
        </w:r>
      </w:ins>
      <w:ins w:id="33" w:author="Ayden Saffari" w:date="2016-07-20T18:27:00Z">
        <w:r w:rsidR="00B43C86">
          <w:rPr>
            <w:rFonts w:asciiTheme="minorHAnsi" w:hAnsiTheme="minorHAnsi"/>
            <w:color w:val="262626" w:themeColor="text1" w:themeTint="D9"/>
          </w:rPr>
          <w:t xml:space="preserve"> done in a data driven way (through</w:t>
        </w:r>
      </w:ins>
      <w:ins w:id="34" w:author="Ayden Saffari" w:date="2016-07-20T18:29:00Z">
        <w:r w:rsidR="00B43C86">
          <w:rPr>
            <w:rFonts w:asciiTheme="minorHAnsi" w:hAnsiTheme="minorHAnsi"/>
            <w:color w:val="262626" w:themeColor="text1" w:themeTint="D9"/>
          </w:rPr>
          <w:t xml:space="preserve"> unsupervised</w:t>
        </w:r>
      </w:ins>
      <w:ins w:id="35" w:author="Ayden Saffari" w:date="2016-07-20T18:27:00Z">
        <w:r w:rsidR="00B43C86">
          <w:rPr>
            <w:rFonts w:asciiTheme="minorHAnsi" w:hAnsiTheme="minorHAnsi"/>
            <w:color w:val="262626" w:themeColor="text1" w:themeTint="D9"/>
          </w:rPr>
          <w:t xml:space="preserve"> dimension </w:t>
        </w:r>
        <w:proofErr w:type="gramStart"/>
        <w:r w:rsidR="00B43C86">
          <w:rPr>
            <w:rFonts w:asciiTheme="minorHAnsi" w:hAnsiTheme="minorHAnsi"/>
            <w:color w:val="262626" w:themeColor="text1" w:themeTint="D9"/>
          </w:rPr>
          <w:t>reduction)</w:t>
        </w:r>
      </w:ins>
      <w:ins w:id="36" w:author="Ayden Saffari" w:date="2016-07-20T18:29:00Z">
        <w:r w:rsidR="00B43C86">
          <w:rPr>
            <w:rFonts w:asciiTheme="minorHAnsi" w:hAnsiTheme="minorHAnsi"/>
            <w:color w:val="262626" w:themeColor="text1" w:themeTint="D9"/>
          </w:rPr>
          <w:t>(</w:t>
        </w:r>
        <w:proofErr w:type="gramEnd"/>
        <w:r w:rsidR="00B43C86">
          <w:rPr>
            <w:rFonts w:asciiTheme="minorHAnsi" w:hAnsiTheme="minorHAnsi"/>
            <w:color w:val="262626" w:themeColor="text1" w:themeTint="D9"/>
          </w:rPr>
          <w:t>TBD)</w:t>
        </w:r>
      </w:ins>
    </w:p>
    <w:p w14:paraId="52146E78"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Harmonize</w:t>
      </w:r>
    </w:p>
    <w:p w14:paraId="74DED29F" w14:textId="1CF63CA5" w:rsidR="00A864F1" w:rsidRPr="00484075" w:rsidRDefault="005275E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Check that c</w:t>
      </w:r>
      <w:r w:rsidR="00A864F1" w:rsidRPr="00484075">
        <w:rPr>
          <w:rFonts w:asciiTheme="minorHAnsi" w:hAnsiTheme="minorHAnsi"/>
          <w:color w:val="262626" w:themeColor="text1" w:themeTint="D9"/>
        </w:rPr>
        <w:t xml:space="preserve">omparable phenotypic measures </w:t>
      </w:r>
      <w:r w:rsidRPr="00484075">
        <w:rPr>
          <w:rFonts w:asciiTheme="minorHAnsi" w:hAnsiTheme="minorHAnsi"/>
          <w:color w:val="262626" w:themeColor="text1" w:themeTint="D9"/>
        </w:rPr>
        <w:t>are</w:t>
      </w:r>
      <w:r w:rsidR="00A864F1" w:rsidRPr="00484075">
        <w:rPr>
          <w:rFonts w:asciiTheme="minorHAnsi" w:hAnsiTheme="minorHAnsi"/>
          <w:color w:val="262626" w:themeColor="text1" w:themeTint="D9"/>
        </w:rPr>
        <w:t xml:space="preserve"> available for both cohorts and </w:t>
      </w:r>
      <w:r w:rsidRPr="00484075">
        <w:rPr>
          <w:rFonts w:asciiTheme="minorHAnsi" w:hAnsiTheme="minorHAnsi"/>
          <w:color w:val="262626" w:themeColor="text1" w:themeTint="D9"/>
        </w:rPr>
        <w:t xml:space="preserve">that they </w:t>
      </w:r>
      <w:r w:rsidR="00A864F1" w:rsidRPr="00484075">
        <w:rPr>
          <w:rFonts w:asciiTheme="minorHAnsi" w:hAnsiTheme="minorHAnsi"/>
          <w:color w:val="262626" w:themeColor="text1" w:themeTint="D9"/>
        </w:rPr>
        <w:t>have been processed in the same way.</w:t>
      </w:r>
    </w:p>
    <w:p w14:paraId="6F30AE34" w14:textId="77777777" w:rsidR="00B35EB3" w:rsidRPr="00484075" w:rsidRDefault="00B35EB3"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p>
    <w:p w14:paraId="23432695" w14:textId="77777777" w:rsidR="00A864F1" w:rsidRPr="00484075"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3. </w:t>
      </w:r>
      <w:commentRangeStart w:id="37"/>
      <w:commentRangeStart w:id="38"/>
      <w:r w:rsidRPr="00484075">
        <w:rPr>
          <w:rFonts w:asciiTheme="minorHAnsi" w:hAnsiTheme="minorHAnsi"/>
          <w:b w:val="0"/>
          <w:color w:val="262626" w:themeColor="text1" w:themeTint="D9"/>
          <w:sz w:val="40"/>
        </w:rPr>
        <w:t>Intervention</w:t>
      </w:r>
      <w:commentRangeEnd w:id="37"/>
      <w:r w:rsidR="00D87411">
        <w:rPr>
          <w:rStyle w:val="CommentReference"/>
          <w:rFonts w:ascii="Times New Roman" w:eastAsia="Times New Roman" w:hAnsi="Times New Roman"/>
          <w:b w:val="0"/>
          <w:color w:val="auto"/>
        </w:rPr>
        <w:commentReference w:id="37"/>
      </w:r>
      <w:commentRangeEnd w:id="38"/>
      <w:r w:rsidR="00EB6CEE">
        <w:rPr>
          <w:rStyle w:val="CommentReference"/>
          <w:rFonts w:ascii="Times New Roman" w:eastAsia="Times New Roman" w:hAnsi="Times New Roman"/>
          <w:b w:val="0"/>
          <w:color w:val="auto"/>
        </w:rPr>
        <w:commentReference w:id="38"/>
      </w:r>
      <w:r w:rsidRPr="00484075">
        <w:rPr>
          <w:rFonts w:asciiTheme="minorHAnsi" w:hAnsiTheme="minorHAnsi"/>
          <w:b w:val="0"/>
          <w:color w:val="262626" w:themeColor="text1" w:themeTint="D9"/>
          <w:sz w:val="40"/>
        </w:rPr>
        <w:t>-methylation associations</w:t>
      </w:r>
    </w:p>
    <w:p w14:paraId="5A550EE5" w14:textId="4AFFDD0E" w:rsidR="00B35EB3" w:rsidRPr="00484075"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 EWAS</w:t>
      </w:r>
    </w:p>
    <w:p w14:paraId="3997E153" w14:textId="63FF8E2D" w:rsidR="00B35EB3" w:rsidRDefault="00DD50EF" w:rsidP="00B35EB3">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5BF79860" w14:textId="77777777" w:rsidR="00DD50EF" w:rsidRPr="00484075" w:rsidRDefault="00DD50EF" w:rsidP="00B35EB3">
      <w:pPr>
        <w:pStyle w:val="Body"/>
        <w:rPr>
          <w:rFonts w:asciiTheme="minorHAnsi" w:hAnsiTheme="minorHAnsi"/>
        </w:rPr>
      </w:pPr>
    </w:p>
    <w:p w14:paraId="41C3DD42" w14:textId="77777777" w:rsidR="00C20BA6" w:rsidRDefault="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39" w:author="Ayden Saffari" w:date="2016-07-20T19:38:00Z"/>
          <w:rFonts w:asciiTheme="minorHAnsi" w:hAnsiTheme="minorHAnsi"/>
          <w:i/>
          <w:color w:val="262626" w:themeColor="text1" w:themeTint="D9"/>
          <w:sz w:val="32"/>
        </w:rPr>
      </w:pPr>
    </w:p>
    <w:p w14:paraId="622BEFAE"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lastRenderedPageBreak/>
        <w:t>Overview</w:t>
      </w:r>
    </w:p>
    <w:p w14:paraId="710C7B9C" w14:textId="06EF0BE8" w:rsidR="00DC7139"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first stage of the inferential analysis will attempt to identify </w:t>
      </w:r>
      <w:r w:rsidR="00B35EB3" w:rsidRPr="00484075">
        <w:rPr>
          <w:rFonts w:asciiTheme="minorHAnsi" w:hAnsiTheme="minorHAnsi"/>
          <w:color w:val="262626" w:themeColor="text1" w:themeTint="D9"/>
        </w:rPr>
        <w:t xml:space="preserve">genome-wide </w:t>
      </w:r>
      <w:r w:rsidRPr="00484075">
        <w:rPr>
          <w:rFonts w:asciiTheme="minorHAnsi" w:hAnsiTheme="minorHAnsi"/>
          <w:color w:val="262626" w:themeColor="text1" w:themeTint="D9"/>
        </w:rPr>
        <w:t>methylation differences associated with nutritional intervention, in the form of differentially methylated positions (DMPs) and differentially methylated regions (DMRs). We may also look at variably methylated positions (VMPs) and variably methylated regions (VMRs) (TBD).</w:t>
      </w:r>
    </w:p>
    <w:p w14:paraId="2A047CD3" w14:textId="77777777" w:rsidR="00DC7139" w:rsidRPr="00484075"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144FA487" w14:textId="06EF0BE8"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4E678631" w14:textId="77777777" w:rsidR="00A864F1"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40" w:author="Ayden Saffari" w:date="2016-07-20T19:07:00Z"/>
          <w:rFonts w:asciiTheme="minorHAnsi" w:hAnsiTheme="minorHAnsi"/>
          <w:b/>
          <w:color w:val="262626" w:themeColor="text1" w:themeTint="D9"/>
        </w:rPr>
      </w:pPr>
      <w:commentRangeStart w:id="41"/>
      <w:commentRangeStart w:id="42"/>
      <w:r w:rsidRPr="00484075">
        <w:rPr>
          <w:rFonts w:asciiTheme="minorHAnsi" w:hAnsiTheme="minorHAnsi"/>
          <w:b/>
          <w:color w:val="262626" w:themeColor="text1" w:themeTint="D9"/>
        </w:rPr>
        <w:t xml:space="preserve">Identification </w:t>
      </w:r>
      <w:commentRangeEnd w:id="41"/>
      <w:r w:rsidR="00D87411">
        <w:rPr>
          <w:rStyle w:val="CommentReference"/>
          <w:rFonts w:ascii="Times New Roman" w:eastAsia="Times New Roman" w:hAnsi="Times New Roman"/>
          <w:color w:val="auto"/>
        </w:rPr>
        <w:commentReference w:id="41"/>
      </w:r>
      <w:commentRangeEnd w:id="42"/>
      <w:r w:rsidR="00EB6CEE">
        <w:rPr>
          <w:rStyle w:val="CommentReference"/>
          <w:rFonts w:ascii="Times New Roman" w:eastAsia="Times New Roman" w:hAnsi="Times New Roman"/>
          <w:color w:val="auto"/>
        </w:rPr>
        <w:commentReference w:id="42"/>
      </w:r>
      <w:r w:rsidRPr="00484075">
        <w:rPr>
          <w:rFonts w:asciiTheme="minorHAnsi" w:hAnsiTheme="minorHAnsi"/>
          <w:b/>
          <w:color w:val="262626" w:themeColor="text1" w:themeTint="D9"/>
        </w:rPr>
        <w:t>of DMPs</w:t>
      </w:r>
    </w:p>
    <w:p w14:paraId="3CC7BF6F" w14:textId="012D9E81" w:rsidR="005F591D" w:rsidRPr="00C20BA6" w:rsidRDefault="005F59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ins w:id="43" w:author="Ayden Saffari" w:date="2016-07-20T19:07:00Z">
        <w:r>
          <w:rPr>
            <w:rFonts w:asciiTheme="minorHAnsi" w:hAnsiTheme="minorHAnsi"/>
            <w:b/>
            <w:i/>
            <w:color w:val="262626" w:themeColor="text1" w:themeTint="D9"/>
          </w:rPr>
          <w:t xml:space="preserve">Linear </w:t>
        </w:r>
        <w:r w:rsidRPr="005F591D">
          <w:rPr>
            <w:rFonts w:asciiTheme="minorHAnsi" w:hAnsiTheme="minorHAnsi"/>
            <w:b/>
            <w:i/>
            <w:color w:val="262626" w:themeColor="text1" w:themeTint="D9"/>
          </w:rPr>
          <w:t>r</w:t>
        </w:r>
        <w:r w:rsidRPr="00C20BA6">
          <w:rPr>
            <w:rFonts w:asciiTheme="minorHAnsi" w:hAnsiTheme="minorHAnsi"/>
            <w:b/>
            <w:i/>
            <w:color w:val="262626" w:themeColor="text1" w:themeTint="D9"/>
          </w:rPr>
          <w:t>egression</w:t>
        </w:r>
      </w:ins>
    </w:p>
    <w:p w14:paraId="3B70E4BD" w14:textId="20644845" w:rsidR="005F591D"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ins w:id="44" w:author="Ayden Saffari" w:date="2016-07-20T19:05:00Z"/>
          <w:rFonts w:asciiTheme="minorHAnsi" w:hAnsiTheme="minorHAnsi"/>
          <w:color w:val="262626" w:themeColor="text1" w:themeTint="D9"/>
        </w:rPr>
      </w:pPr>
      <w:r w:rsidRPr="00484075">
        <w:rPr>
          <w:rFonts w:asciiTheme="minorHAnsi" w:hAnsiTheme="minorHAnsi"/>
          <w:color w:val="262626" w:themeColor="text1" w:themeTint="D9"/>
        </w:rPr>
        <w:t>Utilize a linear modeling strategy identify differentially methylated signals associated with the intervention (TBD). A number of approaches can be used</w:t>
      </w:r>
      <w:ins w:id="45" w:author="Ayden Saffari" w:date="2016-07-20T19:08:00Z">
        <w:r w:rsidR="005F591D">
          <w:rPr>
            <w:rFonts w:asciiTheme="minorHAnsi" w:hAnsiTheme="minorHAnsi"/>
            <w:color w:val="262626" w:themeColor="text1" w:themeTint="D9"/>
          </w:rPr>
          <w:t>, two are described here:</w:t>
        </w:r>
      </w:ins>
      <w:r w:rsidRPr="00484075">
        <w:rPr>
          <w:rFonts w:asciiTheme="minorHAnsi" w:hAnsiTheme="minorHAnsi"/>
          <w:color w:val="262626" w:themeColor="text1" w:themeTint="D9"/>
        </w:rPr>
        <w:t xml:space="preserve"> </w:t>
      </w:r>
      <w:ins w:id="46" w:author="Ayden Saffari" w:date="2016-07-20T19:05:00Z">
        <w:r w:rsidR="005F591D">
          <w:rPr>
            <w:rFonts w:asciiTheme="minorHAnsi" w:hAnsiTheme="minorHAnsi"/>
            <w:color w:val="262626" w:themeColor="text1" w:themeTint="D9"/>
          </w:rPr>
          <w:t xml:space="preserve">1. </w:t>
        </w:r>
      </w:ins>
      <w:r w:rsidRPr="00484075">
        <w:rPr>
          <w:rFonts w:asciiTheme="minorHAnsi" w:hAnsiTheme="minorHAnsi"/>
          <w:color w:val="262626" w:themeColor="text1" w:themeTint="D9"/>
        </w:rPr>
        <w:t xml:space="preserve">robust linear regression </w:t>
      </w:r>
      <w:ins w:id="47" w:author="Ayden Saffari" w:date="2016-07-20T19:05:00Z">
        <w:r w:rsidR="005F591D">
          <w:rPr>
            <w:rFonts w:asciiTheme="minorHAnsi" w:hAnsiTheme="minorHAnsi"/>
            <w:color w:val="262626" w:themeColor="text1" w:themeTint="D9"/>
          </w:rPr>
          <w:t xml:space="preserve">and model selection, </w:t>
        </w:r>
      </w:ins>
      <w:r w:rsidRPr="00484075">
        <w:rPr>
          <w:rFonts w:asciiTheme="minorHAnsi" w:hAnsiTheme="minorHAnsi"/>
          <w:color w:val="262626" w:themeColor="text1" w:themeTint="D9"/>
        </w:rPr>
        <w:t>as</w:t>
      </w:r>
      <w:ins w:id="48" w:author="Ayden Saffari" w:date="2016-07-20T19:08:00Z">
        <w:r w:rsidR="005F591D">
          <w:rPr>
            <w:rFonts w:asciiTheme="minorHAnsi" w:hAnsiTheme="minorHAnsi"/>
            <w:color w:val="262626" w:themeColor="text1" w:themeTint="D9"/>
          </w:rPr>
          <w:t xml:space="preserve"> used </w:t>
        </w:r>
      </w:ins>
      <w:r w:rsidRPr="00484075">
        <w:rPr>
          <w:rFonts w:asciiTheme="minorHAnsi" w:hAnsiTheme="minorHAnsi"/>
          <w:color w:val="262626" w:themeColor="text1" w:themeTint="D9"/>
        </w:rPr>
        <w:t xml:space="preserve">in </w:t>
      </w:r>
      <w:proofErr w:type="gramStart"/>
      <w:r w:rsidRPr="00484075">
        <w:rPr>
          <w:rFonts w:asciiTheme="minorHAnsi" w:hAnsiTheme="minorHAnsi"/>
          <w:color w:val="262626" w:themeColor="text1" w:themeTint="D9"/>
        </w:rPr>
        <w:t xml:space="preserve">PACE, </w:t>
      </w:r>
      <w:ins w:id="49" w:author="Ayden Saffari" w:date="2016-07-20T19:05:00Z">
        <w:r w:rsidR="005F591D">
          <w:rPr>
            <w:rFonts w:asciiTheme="minorHAnsi" w:hAnsiTheme="minorHAnsi"/>
            <w:color w:val="262626" w:themeColor="text1" w:themeTint="D9"/>
          </w:rPr>
          <w:t xml:space="preserve"> 2</w:t>
        </w:r>
        <w:proofErr w:type="gramEnd"/>
        <w:r w:rsidR="005F591D">
          <w:rPr>
            <w:rFonts w:asciiTheme="minorHAnsi" w:hAnsiTheme="minorHAnsi"/>
            <w:color w:val="262626" w:themeColor="text1" w:themeTint="D9"/>
          </w:rPr>
          <w:t xml:space="preserve">. </w:t>
        </w:r>
      </w:ins>
      <w:r w:rsidRPr="00484075">
        <w:rPr>
          <w:rFonts w:asciiTheme="minorHAnsi" w:hAnsiTheme="minorHAnsi"/>
          <w:color w:val="262626" w:themeColor="text1" w:themeTint="D9"/>
        </w:rPr>
        <w:t xml:space="preserve">standard linear regression </w:t>
      </w:r>
      <w:ins w:id="50" w:author="Ayden Saffari" w:date="2016-07-20T19:05:00Z">
        <w:r w:rsidR="005F591D">
          <w:rPr>
            <w:rFonts w:asciiTheme="minorHAnsi" w:hAnsiTheme="minorHAnsi"/>
            <w:color w:val="262626" w:themeColor="text1" w:themeTint="D9"/>
          </w:rPr>
          <w:t xml:space="preserve">using estimated covariates, </w:t>
        </w:r>
      </w:ins>
      <w:r w:rsidRPr="00484075">
        <w:rPr>
          <w:rFonts w:asciiTheme="minorHAnsi" w:hAnsiTheme="minorHAnsi"/>
          <w:color w:val="262626" w:themeColor="text1" w:themeTint="D9"/>
        </w:rPr>
        <w:t xml:space="preserve">as </w:t>
      </w:r>
      <w:ins w:id="51" w:author="Ayden Saffari" w:date="2016-07-20T19:08:00Z">
        <w:r w:rsidR="005F591D">
          <w:rPr>
            <w:rFonts w:asciiTheme="minorHAnsi" w:hAnsiTheme="minorHAnsi"/>
            <w:color w:val="262626" w:themeColor="text1" w:themeTint="D9"/>
          </w:rPr>
          <w:t xml:space="preserve">used </w:t>
        </w:r>
      </w:ins>
      <w:r w:rsidRPr="00484075">
        <w:rPr>
          <w:rFonts w:asciiTheme="minorHAnsi" w:hAnsiTheme="minorHAnsi"/>
          <w:color w:val="262626" w:themeColor="text1" w:themeTint="D9"/>
        </w:rPr>
        <w:t xml:space="preserve">in </w:t>
      </w:r>
      <w:proofErr w:type="spellStart"/>
      <w:r w:rsidRPr="00484075">
        <w:rPr>
          <w:rFonts w:asciiTheme="minorHAnsi" w:hAnsiTheme="minorHAnsi"/>
          <w:color w:val="262626" w:themeColor="text1" w:themeTint="D9"/>
        </w:rPr>
        <w:t>GoDMC</w:t>
      </w:r>
      <w:proofErr w:type="spellEnd"/>
      <w:ins w:id="52" w:author="Ayden Saffari" w:date="2016-07-20T19:06:00Z">
        <w:r w:rsidR="005F591D">
          <w:rPr>
            <w:rFonts w:asciiTheme="minorHAnsi" w:hAnsiTheme="minorHAnsi"/>
            <w:color w:val="262626" w:themeColor="text1" w:themeTint="D9"/>
          </w:rPr>
          <w:t xml:space="preserve">. </w:t>
        </w:r>
      </w:ins>
      <w:r w:rsidRPr="00484075">
        <w:rPr>
          <w:rFonts w:asciiTheme="minorHAnsi" w:hAnsiTheme="minorHAnsi"/>
          <w:color w:val="262626" w:themeColor="text1" w:themeTint="D9"/>
        </w:rPr>
        <w:t xml:space="preserve">Important considerations here include: whether we want to use </w:t>
      </w:r>
      <w:r w:rsidRPr="00484075">
        <w:rPr>
          <w:rFonts w:asciiTheme="minorHAnsi" w:hAnsiTheme="minorHAnsi"/>
          <w:i/>
          <w:color w:val="262626" w:themeColor="text1" w:themeTint="D9"/>
        </w:rPr>
        <w:t>Beta</w:t>
      </w:r>
      <w:r w:rsidRPr="00484075">
        <w:rPr>
          <w:rFonts w:asciiTheme="minorHAnsi" w:hAnsiTheme="minorHAnsi"/>
          <w:color w:val="262626" w:themeColor="text1" w:themeTint="D9"/>
        </w:rPr>
        <w:t xml:space="preserve"> or M values for methylation, whether we </w:t>
      </w:r>
      <w:ins w:id="53" w:author="Ayden Saffari" w:date="2016-07-20T18:30:00Z">
        <w:r w:rsidR="00B43C86">
          <w:rPr>
            <w:rFonts w:asciiTheme="minorHAnsi" w:hAnsiTheme="minorHAnsi"/>
            <w:color w:val="262626" w:themeColor="text1" w:themeTint="D9"/>
          </w:rPr>
          <w:t>should</w:t>
        </w:r>
      </w:ins>
      <w:r w:rsidRPr="00484075">
        <w:rPr>
          <w:rFonts w:asciiTheme="minorHAnsi" w:hAnsiTheme="minorHAnsi"/>
          <w:color w:val="262626" w:themeColor="text1" w:themeTint="D9"/>
        </w:rPr>
        <w:t xml:space="preserve"> pre-adjust methylation values for batch effects or include these in the model, and which variables we wish to include in the model.</w:t>
      </w:r>
    </w:p>
    <w:p w14:paraId="662B7CF1" w14:textId="4F151FF6" w:rsidR="00A864F1" w:rsidRPr="00484075" w:rsidRDefault="00A864F1" w:rsidP="00C20BA6">
      <w:pPr>
        <w:pStyle w:val="Body"/>
        <w:numPr>
          <w:ilvl w:val="0"/>
          <w:numId w:val="3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 A model selection approach could be used (similar to PACE) where a number of different possible models are tested, and the one providing the best fit or closest to the expected null distribution of </w:t>
      </w:r>
      <w:r w:rsidRPr="00484075">
        <w:rPr>
          <w:rFonts w:asciiTheme="minorHAnsi" w:hAnsiTheme="minorHAnsi"/>
          <w:i/>
          <w:color w:val="262626" w:themeColor="text1" w:themeTint="D9"/>
        </w:rPr>
        <w:t>p</w:t>
      </w:r>
      <w:r w:rsidRPr="00484075">
        <w:rPr>
          <w:rFonts w:asciiTheme="minorHAnsi" w:hAnsiTheme="minorHAnsi"/>
          <w:color w:val="262626" w:themeColor="text1" w:themeTint="D9"/>
        </w:rPr>
        <w:t>-values chosen.</w:t>
      </w:r>
    </w:p>
    <w:p w14:paraId="2D650A49" w14:textId="65639999" w:rsidR="00A864F1" w:rsidRPr="00484075" w:rsidRDefault="005F591D"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ins w:id="54" w:author="Ayden Saffari" w:date="2016-07-20T19:06:00Z">
        <w:r>
          <w:rPr>
            <w:rFonts w:asciiTheme="minorHAnsi" w:hAnsiTheme="minorHAnsi"/>
            <w:color w:val="262626" w:themeColor="text1" w:themeTint="D9"/>
          </w:rPr>
          <w:tab/>
        </w:r>
      </w:ins>
      <w:r w:rsidR="00A864F1" w:rsidRPr="00484075">
        <w:rPr>
          <w:rFonts w:asciiTheme="minorHAnsi" w:hAnsiTheme="minorHAnsi"/>
          <w:color w:val="262626" w:themeColor="text1" w:themeTint="D9"/>
        </w:rPr>
        <w:t>An example of a</w:t>
      </w:r>
      <w:ins w:id="55" w:author="Ayden Saffari" w:date="2016-07-20T19:11:00Z">
        <w:r w:rsidR="002570B1">
          <w:rPr>
            <w:rFonts w:asciiTheme="minorHAnsi" w:hAnsiTheme="minorHAnsi"/>
            <w:color w:val="262626" w:themeColor="text1" w:themeTint="D9"/>
          </w:rPr>
          <w:t xml:space="preserve"> </w:t>
        </w:r>
      </w:ins>
      <w:r w:rsidR="00A864F1" w:rsidRPr="00484075">
        <w:rPr>
          <w:rFonts w:asciiTheme="minorHAnsi" w:hAnsiTheme="minorHAnsi"/>
          <w:color w:val="262626" w:themeColor="text1" w:themeTint="D9"/>
        </w:rPr>
        <w:t>model that might be used:</w:t>
      </w:r>
    </w:p>
    <w:p w14:paraId="1848591B" w14:textId="4DC2781C" w:rsidR="00A864F1" w:rsidRPr="00484075" w:rsidRDefault="00EB6CEE"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B</w:t>
      </w:r>
      <w:r w:rsidR="00A864F1" w:rsidRPr="00484075">
        <w:rPr>
          <w:rFonts w:asciiTheme="minorHAnsi" w:hAnsiTheme="minorHAnsi"/>
          <w:i/>
          <w:color w:val="262626" w:themeColor="text1" w:themeTint="D9"/>
        </w:rPr>
        <w:t xml:space="preserve">eta </w:t>
      </w:r>
      <w:proofErr w:type="gramStart"/>
      <w:r w:rsidR="00A864F1" w:rsidRPr="00484075">
        <w:rPr>
          <w:rFonts w:asciiTheme="minorHAnsi" w:hAnsiTheme="minorHAnsi"/>
          <w:i/>
          <w:color w:val="262626" w:themeColor="text1" w:themeTint="D9"/>
        </w:rPr>
        <w:t>~  gender</w:t>
      </w:r>
      <w:proofErr w:type="gramEnd"/>
      <w:r w:rsidR="00A864F1" w:rsidRPr="00484075">
        <w:rPr>
          <w:rFonts w:asciiTheme="minorHAnsi" w:hAnsiTheme="minorHAnsi"/>
          <w:i/>
          <w:color w:val="262626" w:themeColor="text1" w:themeTint="D9"/>
        </w:rPr>
        <w:t xml:space="preserve"> + cell counts  +  1 | batch + time on intervention + intervention</w:t>
      </w:r>
    </w:p>
    <w:p w14:paraId="2A8F1855" w14:textId="0F9B18BD" w:rsidR="00A864F1" w:rsidRDefault="00A864F1"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567"/>
        <w:jc w:val="both"/>
        <w:rPr>
          <w:ins w:id="56" w:author="Ayden Saffari" w:date="2016-07-20T18:31:00Z"/>
          <w:rFonts w:asciiTheme="minorHAnsi" w:hAnsiTheme="minorHAnsi"/>
          <w:color w:val="262626" w:themeColor="text1" w:themeTint="D9"/>
        </w:rPr>
      </w:pPr>
      <w:r w:rsidRPr="00484075">
        <w:rPr>
          <w:rFonts w:asciiTheme="minorHAnsi" w:hAnsiTheme="minorHAnsi"/>
          <w:color w:val="262626" w:themeColor="text1" w:themeTint="D9"/>
        </w:rPr>
        <w:t>Here, methylation beta values are regressed on age, gender, cell counts, batch (as a random effect), time on intervention and intervention (the variable of interest). Various reduced forms of the above model might be fitted, and the results compared to select the optimal one.</w:t>
      </w:r>
    </w:p>
    <w:p w14:paraId="1F0CFEB9" w14:textId="387240DD" w:rsidR="00B43C86" w:rsidRDefault="00B43C86" w:rsidP="00C20BA6">
      <w:pPr>
        <w:pStyle w:val="Body"/>
        <w:numPr>
          <w:ilvl w:val="0"/>
          <w:numId w:val="36"/>
        </w:numPr>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ins w:id="57" w:author="Ayden Saffari" w:date="2016-07-20T18:59:00Z"/>
          <w:rFonts w:asciiTheme="minorHAnsi" w:hAnsiTheme="minorHAnsi"/>
          <w:color w:val="262626" w:themeColor="text1" w:themeTint="D9"/>
        </w:rPr>
      </w:pPr>
      <w:ins w:id="58" w:author="Ayden Saffari" w:date="2016-07-20T18:31:00Z">
        <w:r>
          <w:rPr>
            <w:rFonts w:asciiTheme="minorHAnsi" w:hAnsiTheme="minorHAnsi"/>
            <w:color w:val="262626" w:themeColor="text1" w:themeTint="D9"/>
          </w:rPr>
          <w:t xml:space="preserve">An alternative strategy </w:t>
        </w:r>
      </w:ins>
      <w:ins w:id="59" w:author="Ayden Saffari" w:date="2016-07-20T18:58:00Z">
        <w:r w:rsidR="00FD7644">
          <w:rPr>
            <w:rFonts w:asciiTheme="minorHAnsi" w:hAnsiTheme="minorHAnsi"/>
            <w:color w:val="262626" w:themeColor="text1" w:themeTint="D9"/>
          </w:rPr>
          <w:t>would be to</w:t>
        </w:r>
      </w:ins>
      <w:ins w:id="60" w:author="Ayden Saffari" w:date="2016-07-20T18:31:00Z">
        <w:r w:rsidR="00CE4736">
          <w:rPr>
            <w:rFonts w:asciiTheme="minorHAnsi" w:hAnsiTheme="minorHAnsi"/>
            <w:color w:val="262626" w:themeColor="text1" w:themeTint="D9"/>
          </w:rPr>
          <w:t xml:space="preserve"> use</w:t>
        </w:r>
        <w:r>
          <w:rPr>
            <w:rFonts w:asciiTheme="minorHAnsi" w:hAnsiTheme="minorHAnsi"/>
            <w:color w:val="262626" w:themeColor="text1" w:themeTint="D9"/>
          </w:rPr>
          <w:t xml:space="preserve"> covariates estimated from the </w:t>
        </w:r>
        <w:proofErr w:type="gramStart"/>
        <w:r>
          <w:rPr>
            <w:rFonts w:asciiTheme="minorHAnsi" w:hAnsiTheme="minorHAnsi"/>
            <w:color w:val="262626" w:themeColor="text1" w:themeTint="D9"/>
          </w:rPr>
          <w:t>data,</w:t>
        </w:r>
      </w:ins>
      <w:ins w:id="61" w:author="Ayden Saffari" w:date="2016-07-20T18:38:00Z">
        <w:r w:rsidR="00CE4736">
          <w:rPr>
            <w:rFonts w:asciiTheme="minorHAnsi" w:hAnsiTheme="minorHAnsi"/>
            <w:color w:val="262626" w:themeColor="text1" w:themeTint="D9"/>
          </w:rPr>
          <w:t xml:space="preserve"> </w:t>
        </w:r>
      </w:ins>
      <w:ins w:id="62" w:author="Ayden Saffari" w:date="2016-07-20T18:31:00Z">
        <w:r>
          <w:rPr>
            <w:rFonts w:asciiTheme="minorHAnsi" w:hAnsiTheme="minorHAnsi"/>
            <w:color w:val="262626" w:themeColor="text1" w:themeTint="D9"/>
          </w:rPr>
          <w:t xml:space="preserve"> </w:t>
        </w:r>
      </w:ins>
      <w:ins w:id="63" w:author="Ayden Saffari" w:date="2016-07-20T18:58:00Z">
        <w:r w:rsidR="00FD7644">
          <w:rPr>
            <w:rFonts w:asciiTheme="minorHAnsi" w:hAnsiTheme="minorHAnsi"/>
            <w:color w:val="262626" w:themeColor="text1" w:themeTint="D9"/>
          </w:rPr>
          <w:t>which</w:t>
        </w:r>
        <w:proofErr w:type="gramEnd"/>
        <w:r w:rsidR="00FD7644">
          <w:rPr>
            <w:rFonts w:asciiTheme="minorHAnsi" w:hAnsiTheme="minorHAnsi"/>
            <w:color w:val="262626" w:themeColor="text1" w:themeTint="D9"/>
          </w:rPr>
          <w:t xml:space="preserve"> we would expect to capture the variation from technical sources, and use </w:t>
        </w:r>
      </w:ins>
      <w:ins w:id="64" w:author="Ayden Saffari" w:date="2016-07-20T18:59:00Z">
        <w:r w:rsidR="003C35DD">
          <w:rPr>
            <w:rFonts w:asciiTheme="minorHAnsi" w:hAnsiTheme="minorHAnsi"/>
            <w:color w:val="262626" w:themeColor="text1" w:themeTint="D9"/>
          </w:rPr>
          <w:t xml:space="preserve">a model </w:t>
        </w:r>
      </w:ins>
      <w:ins w:id="65" w:author="Ayden Saffari" w:date="2016-07-20T19:03:00Z">
        <w:r w:rsidR="003C35DD">
          <w:rPr>
            <w:rFonts w:asciiTheme="minorHAnsi" w:hAnsiTheme="minorHAnsi"/>
            <w:color w:val="262626" w:themeColor="text1" w:themeTint="D9"/>
          </w:rPr>
          <w:t>such as</w:t>
        </w:r>
      </w:ins>
      <w:ins w:id="66" w:author="Ayden Saffari" w:date="2016-07-20T18:59:00Z">
        <w:r w:rsidR="003C35DD">
          <w:rPr>
            <w:rFonts w:asciiTheme="minorHAnsi" w:hAnsiTheme="minorHAnsi"/>
            <w:color w:val="262626" w:themeColor="text1" w:themeTint="D9"/>
          </w:rPr>
          <w:t>:</w:t>
        </w:r>
        <w:bookmarkStart w:id="67" w:name="_GoBack"/>
        <w:bookmarkEnd w:id="67"/>
      </w:ins>
    </w:p>
    <w:p w14:paraId="64443144" w14:textId="122F2C37" w:rsidR="003C35DD" w:rsidRPr="00484075" w:rsidRDefault="005F591D" w:rsidP="003C35DD">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ins w:id="68" w:author="Ayden Saffari" w:date="2016-07-20T18:59:00Z"/>
          <w:rFonts w:asciiTheme="minorHAnsi" w:hAnsiTheme="minorHAnsi"/>
          <w:i/>
          <w:color w:val="262626" w:themeColor="text1" w:themeTint="D9"/>
        </w:rPr>
      </w:pPr>
      <w:ins w:id="69" w:author="Ayden Saffari" w:date="2016-07-20T19:06:00Z">
        <w:r>
          <w:rPr>
            <w:rFonts w:asciiTheme="minorHAnsi" w:hAnsiTheme="minorHAnsi"/>
            <w:i/>
            <w:color w:val="262626" w:themeColor="text1" w:themeTint="D9"/>
          </w:rPr>
          <w:tab/>
        </w:r>
      </w:ins>
      <w:ins w:id="70" w:author="Ayden Saffari" w:date="2016-07-20T18:59:00Z">
        <w:r w:rsidR="003C35DD">
          <w:rPr>
            <w:rFonts w:asciiTheme="minorHAnsi" w:hAnsiTheme="minorHAnsi"/>
            <w:i/>
            <w:color w:val="262626" w:themeColor="text1" w:themeTint="D9"/>
          </w:rPr>
          <w:t>B</w:t>
        </w:r>
        <w:r w:rsidR="003C35DD" w:rsidRPr="00484075">
          <w:rPr>
            <w:rFonts w:asciiTheme="minorHAnsi" w:hAnsiTheme="minorHAnsi"/>
            <w:i/>
            <w:color w:val="262626" w:themeColor="text1" w:themeTint="D9"/>
          </w:rPr>
          <w:t xml:space="preserve">eta ~ </w:t>
        </w:r>
      </w:ins>
      <w:ins w:id="71" w:author="Ayden Saffari" w:date="2016-07-20T19:04:00Z">
        <w:r w:rsidR="003C35DD">
          <w:rPr>
            <w:rFonts w:asciiTheme="minorHAnsi" w:hAnsiTheme="minorHAnsi"/>
            <w:i/>
            <w:color w:val="262626" w:themeColor="text1" w:themeTint="D9"/>
          </w:rPr>
          <w:t>SV1 + SV2</w:t>
        </w:r>
        <w:r w:rsidR="003C35DD">
          <w:rPr>
            <w:rFonts w:asciiTheme="minorHAnsi" w:hAnsiTheme="minorHAnsi"/>
            <w:i/>
            <w:color w:val="262626" w:themeColor="text1" w:themeTint="D9"/>
          </w:rPr>
          <w:t xml:space="preserve"> + </w:t>
        </w:r>
      </w:ins>
      <w:ins w:id="72" w:author="Ayden Saffari" w:date="2016-07-20T18:59:00Z">
        <w:r w:rsidR="003C35DD">
          <w:rPr>
            <w:rFonts w:asciiTheme="minorHAnsi" w:hAnsiTheme="minorHAnsi"/>
            <w:i/>
            <w:color w:val="262626" w:themeColor="text1" w:themeTint="D9"/>
          </w:rPr>
          <w:t xml:space="preserve">gender + cell counts </w:t>
        </w:r>
      </w:ins>
      <w:proofErr w:type="gramStart"/>
      <w:ins w:id="73" w:author="Ayden Saffari" w:date="2016-07-20T19:03:00Z">
        <w:r w:rsidR="003C35DD">
          <w:rPr>
            <w:rFonts w:asciiTheme="minorHAnsi" w:hAnsiTheme="minorHAnsi"/>
            <w:i/>
            <w:color w:val="262626" w:themeColor="text1" w:themeTint="D9"/>
          </w:rPr>
          <w:t xml:space="preserve">+ </w:t>
        </w:r>
      </w:ins>
      <w:ins w:id="74" w:author="Ayden Saffari" w:date="2016-07-20T18:59:00Z">
        <w:r w:rsidR="003C35DD" w:rsidRPr="00484075">
          <w:rPr>
            <w:rFonts w:asciiTheme="minorHAnsi" w:hAnsiTheme="minorHAnsi"/>
            <w:i/>
            <w:color w:val="262626" w:themeColor="text1" w:themeTint="D9"/>
          </w:rPr>
          <w:t xml:space="preserve"> batch</w:t>
        </w:r>
        <w:proofErr w:type="gramEnd"/>
        <w:r w:rsidR="003C35DD" w:rsidRPr="00484075">
          <w:rPr>
            <w:rFonts w:asciiTheme="minorHAnsi" w:hAnsiTheme="minorHAnsi"/>
            <w:i/>
            <w:color w:val="262626" w:themeColor="text1" w:themeTint="D9"/>
          </w:rPr>
          <w:t xml:space="preserve"> + time on intervention + intervention</w:t>
        </w:r>
      </w:ins>
    </w:p>
    <w:p w14:paraId="1BB36F5B" w14:textId="2DE2603F" w:rsidR="003C35DD" w:rsidRPr="00484075" w:rsidRDefault="003C35DD"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ind w:left="567"/>
        <w:jc w:val="both"/>
        <w:rPr>
          <w:rFonts w:asciiTheme="minorHAnsi" w:hAnsiTheme="minorHAnsi"/>
          <w:color w:val="262626" w:themeColor="text1" w:themeTint="D9"/>
        </w:rPr>
      </w:pPr>
      <w:ins w:id="75" w:author="Ayden Saffari" w:date="2016-07-20T19:03:00Z">
        <w:r>
          <w:rPr>
            <w:rFonts w:asciiTheme="minorHAnsi" w:hAnsiTheme="minorHAnsi"/>
            <w:color w:val="262626" w:themeColor="text1" w:themeTint="D9"/>
          </w:rPr>
          <w:t xml:space="preserve">Where surrogate variables are included </w:t>
        </w:r>
      </w:ins>
      <w:ins w:id="76" w:author="Ayden Saffari" w:date="2016-07-20T19:04:00Z">
        <w:r>
          <w:rPr>
            <w:rFonts w:asciiTheme="minorHAnsi" w:hAnsiTheme="minorHAnsi"/>
            <w:color w:val="262626" w:themeColor="text1" w:themeTint="D9"/>
          </w:rPr>
          <w:t>to model</w:t>
        </w:r>
      </w:ins>
      <w:ins w:id="77" w:author="Ayden Saffari" w:date="2016-07-20T19:03:00Z">
        <w:r>
          <w:rPr>
            <w:rFonts w:asciiTheme="minorHAnsi" w:hAnsiTheme="minorHAnsi"/>
            <w:color w:val="262626" w:themeColor="text1" w:themeTint="D9"/>
          </w:rPr>
          <w:t xml:space="preserve"> variation that is not associated with intervention</w:t>
        </w:r>
      </w:ins>
      <w:ins w:id="78" w:author="Ayden Saffari" w:date="2016-07-20T19:04:00Z">
        <w:r w:rsidR="002570B1">
          <w:rPr>
            <w:rFonts w:asciiTheme="minorHAnsi" w:hAnsiTheme="minorHAnsi"/>
            <w:color w:val="262626" w:themeColor="text1" w:themeTint="D9"/>
          </w:rPr>
          <w:t>.</w:t>
        </w:r>
        <w:r w:rsidR="005F591D">
          <w:rPr>
            <w:rFonts w:asciiTheme="minorHAnsi" w:hAnsiTheme="minorHAnsi"/>
            <w:color w:val="262626" w:themeColor="text1" w:themeTint="D9"/>
          </w:rPr>
          <w:t xml:space="preserve"> </w:t>
        </w:r>
      </w:ins>
      <w:ins w:id="79" w:author="Ayden Saffari" w:date="2016-07-20T19:40:00Z">
        <w:r w:rsidR="009728C0">
          <w:rPr>
            <w:rFonts w:asciiTheme="minorHAnsi" w:hAnsiTheme="minorHAnsi"/>
            <w:color w:val="262626" w:themeColor="text1" w:themeTint="D9"/>
          </w:rPr>
          <w:t xml:space="preserve">The selection of SVs will depend on correlation with batch variables and potentially some of </w:t>
        </w:r>
      </w:ins>
      <w:ins w:id="80" w:author="Ayden Saffari" w:date="2016-07-20T19:41:00Z">
        <w:r w:rsidR="009728C0">
          <w:rPr>
            <w:rFonts w:asciiTheme="minorHAnsi" w:hAnsiTheme="minorHAnsi"/>
            <w:color w:val="262626" w:themeColor="text1" w:themeTint="D9"/>
          </w:rPr>
          <w:t>the</w:t>
        </w:r>
      </w:ins>
      <w:ins w:id="81" w:author="Ayden Saffari" w:date="2016-07-20T19:40:00Z">
        <w:r w:rsidR="009728C0">
          <w:rPr>
            <w:rFonts w:asciiTheme="minorHAnsi" w:hAnsiTheme="minorHAnsi"/>
            <w:color w:val="262626" w:themeColor="text1" w:themeTint="D9"/>
          </w:rPr>
          <w:t xml:space="preserve"> </w:t>
        </w:r>
      </w:ins>
      <w:ins w:id="82" w:author="Ayden Saffari" w:date="2016-07-20T19:41:00Z">
        <w:r w:rsidR="009728C0">
          <w:rPr>
            <w:rFonts w:asciiTheme="minorHAnsi" w:hAnsiTheme="minorHAnsi"/>
            <w:color w:val="262626" w:themeColor="text1" w:themeTint="D9"/>
          </w:rPr>
          <w:t xml:space="preserve">other outcome variables </w:t>
        </w:r>
      </w:ins>
      <w:ins w:id="83" w:author="Ayden Saffari" w:date="2016-07-20T19:04:00Z">
        <w:r w:rsidR="005F591D">
          <w:rPr>
            <w:rFonts w:asciiTheme="minorHAnsi" w:hAnsiTheme="minorHAnsi"/>
            <w:color w:val="262626" w:themeColor="text1" w:themeTint="D9"/>
          </w:rPr>
          <w:t>(TBD)</w:t>
        </w:r>
      </w:ins>
      <w:ins w:id="84" w:author="Ayden Saffari" w:date="2016-07-20T19:09:00Z">
        <w:r w:rsidR="00325DE7">
          <w:rPr>
            <w:rFonts w:asciiTheme="minorHAnsi" w:hAnsiTheme="minorHAnsi"/>
            <w:color w:val="262626" w:themeColor="text1" w:themeTint="D9"/>
          </w:rPr>
          <w:t>.</w:t>
        </w:r>
      </w:ins>
      <w:ins w:id="85" w:author="Ayden Saffari" w:date="2016-07-20T19:04:00Z">
        <w:r w:rsidR="005F591D">
          <w:rPr>
            <w:rFonts w:asciiTheme="minorHAnsi" w:hAnsiTheme="minorHAnsi"/>
            <w:color w:val="262626" w:themeColor="text1" w:themeTint="D9"/>
          </w:rPr>
          <w:t xml:space="preserve"> </w:t>
        </w:r>
      </w:ins>
    </w:p>
    <w:p w14:paraId="120BFF2D" w14:textId="77777777" w:rsidR="00C20BA6" w:rsidRDefault="00C20BA6"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86" w:author="Ayden Saffari" w:date="2016-07-20T19:38:00Z"/>
          <w:rFonts w:asciiTheme="minorHAnsi" w:hAnsiTheme="minorHAnsi"/>
          <w:b/>
          <w:i/>
          <w:color w:val="262626" w:themeColor="text1" w:themeTint="D9"/>
        </w:rPr>
      </w:pPr>
    </w:p>
    <w:p w14:paraId="71491EC9" w14:textId="77777777" w:rsidR="00C20BA6" w:rsidRDefault="00C20BA6"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87" w:author="Ayden Saffari" w:date="2016-07-20T19:38:00Z"/>
          <w:rFonts w:asciiTheme="minorHAnsi" w:hAnsiTheme="minorHAnsi"/>
          <w:b/>
          <w:i/>
          <w:color w:val="262626" w:themeColor="text1" w:themeTint="D9"/>
        </w:rPr>
      </w:pPr>
    </w:p>
    <w:p w14:paraId="392AF804" w14:textId="1F9670F8" w:rsidR="005F591D" w:rsidRPr="00C20BA6" w:rsidRDefault="005F591D"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88" w:author="Ayden Saffari" w:date="2016-07-20T19:07:00Z"/>
          <w:rFonts w:asciiTheme="minorHAnsi" w:hAnsiTheme="minorHAnsi"/>
          <w:b/>
          <w:i/>
          <w:color w:val="262626" w:themeColor="text1" w:themeTint="D9"/>
        </w:rPr>
      </w:pPr>
      <w:ins w:id="89" w:author="Ayden Saffari" w:date="2016-07-20T19:07:00Z">
        <w:r>
          <w:rPr>
            <w:rFonts w:asciiTheme="minorHAnsi" w:hAnsiTheme="minorHAnsi"/>
            <w:b/>
            <w:i/>
            <w:color w:val="262626" w:themeColor="text1" w:themeTint="D9"/>
          </w:rPr>
          <w:t xml:space="preserve">Significance </w:t>
        </w:r>
      </w:ins>
      <w:ins w:id="90" w:author="Ayden Saffari" w:date="2016-07-20T19:10:00Z">
        <w:r w:rsidR="002570B1">
          <w:rPr>
            <w:rFonts w:asciiTheme="minorHAnsi" w:hAnsiTheme="minorHAnsi"/>
            <w:b/>
            <w:i/>
            <w:color w:val="262626" w:themeColor="text1" w:themeTint="D9"/>
          </w:rPr>
          <w:t>assessment</w:t>
        </w:r>
      </w:ins>
    </w:p>
    <w:p w14:paraId="4EA53F35" w14:textId="3B4147DE"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Perform permutation testing to estimate significance of associations. This involves the repeated random shuffling of phenotype labels to generate a null distribution, which can then be used to assess the significance of the observed findings</w:t>
      </w:r>
      <w:ins w:id="91" w:author="Ayden Saffari" w:date="2016-07-20T19:08:00Z">
        <w:r w:rsidR="005F591D">
          <w:rPr>
            <w:rFonts w:asciiTheme="minorHAnsi" w:hAnsiTheme="minorHAnsi"/>
            <w:color w:val="262626" w:themeColor="text1" w:themeTint="D9"/>
          </w:rPr>
          <w:t>.</w:t>
        </w:r>
      </w:ins>
      <w:r w:rsidRPr="00484075">
        <w:rPr>
          <w:rFonts w:asciiTheme="minorHAnsi" w:hAnsiTheme="minorHAnsi"/>
          <w:color w:val="262626" w:themeColor="text1" w:themeTint="D9"/>
        </w:rPr>
        <w:t xml:space="preserve"> </w:t>
      </w:r>
      <w:ins w:id="92" w:author="Ayden Saffari" w:date="2016-07-20T19:07:00Z">
        <w:r w:rsidR="005F591D">
          <w:rPr>
            <w:rFonts w:asciiTheme="minorHAnsi" w:hAnsiTheme="minorHAnsi"/>
            <w:color w:val="262626" w:themeColor="text1" w:themeTint="D9"/>
          </w:rPr>
          <w:t>Alternatively, use a multiple-testing adjusted threshold.</w:t>
        </w:r>
      </w:ins>
      <w:ins w:id="93" w:author="Ayden Saffari" w:date="2016-07-20T19:08:00Z">
        <w:r w:rsidR="005F591D">
          <w:rPr>
            <w:rFonts w:asciiTheme="minorHAnsi" w:hAnsiTheme="minorHAnsi"/>
            <w:color w:val="262626" w:themeColor="text1" w:themeTint="D9"/>
          </w:rPr>
          <w:t xml:space="preserve"> </w:t>
        </w:r>
        <w:r w:rsidR="005F591D" w:rsidRPr="00484075">
          <w:rPr>
            <w:rFonts w:asciiTheme="minorHAnsi" w:hAnsiTheme="minorHAnsi"/>
            <w:color w:val="262626" w:themeColor="text1" w:themeTint="D9"/>
          </w:rPr>
          <w:t>(TBD).</w:t>
        </w:r>
      </w:ins>
    </w:p>
    <w:p w14:paraId="3476B549"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491593FA"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DMRs</w:t>
      </w:r>
    </w:p>
    <w:p w14:paraId="5BDAAB38" w14:textId="28C1A390"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Region-level analysis is performed using the </w:t>
      </w:r>
      <w:proofErr w:type="spellStart"/>
      <w:r w:rsidRPr="00484075">
        <w:rPr>
          <w:rFonts w:asciiTheme="minorHAnsi" w:hAnsiTheme="minorHAnsi"/>
          <w:i/>
          <w:color w:val="262626" w:themeColor="text1" w:themeTint="D9"/>
        </w:rPr>
        <w:t>bumphunting</w:t>
      </w:r>
      <w:proofErr w:type="spellEnd"/>
      <w:r w:rsidRPr="00484075">
        <w:rPr>
          <w:rFonts w:asciiTheme="minorHAnsi" w:hAnsiTheme="minorHAnsi"/>
          <w:color w:val="262626" w:themeColor="text1" w:themeTint="D9"/>
        </w:rPr>
        <w:t xml:space="preserve"> </w:t>
      </w:r>
      <w:r w:rsidR="00D87411">
        <w:rPr>
          <w:rFonts w:asciiTheme="minorHAnsi" w:hAnsiTheme="minorHAnsi"/>
          <w:color w:val="262626" w:themeColor="text1" w:themeTint="D9"/>
        </w:rPr>
        <w:t xml:space="preserve">or </w:t>
      </w:r>
      <w:proofErr w:type="spellStart"/>
      <w:r w:rsidR="00D87411">
        <w:rPr>
          <w:rFonts w:asciiTheme="minorHAnsi" w:hAnsiTheme="minorHAnsi"/>
          <w:i/>
          <w:color w:val="262626" w:themeColor="text1" w:themeTint="D9"/>
        </w:rPr>
        <w:t>DMRcate</w:t>
      </w:r>
      <w:proofErr w:type="spellEnd"/>
      <w:r w:rsidR="00D87411">
        <w:rPr>
          <w:rFonts w:asciiTheme="minorHAnsi" w:hAnsiTheme="minorHAnsi"/>
          <w:i/>
          <w:color w:val="262626" w:themeColor="text1" w:themeTint="D9"/>
        </w:rPr>
        <w:t xml:space="preserve"> </w:t>
      </w:r>
      <w:r w:rsidRPr="00484075">
        <w:rPr>
          <w:rFonts w:asciiTheme="minorHAnsi" w:hAnsiTheme="minorHAnsi"/>
          <w:color w:val="262626" w:themeColor="text1" w:themeTint="D9"/>
        </w:rPr>
        <w:t>method</w:t>
      </w:r>
      <w:r w:rsidR="00D87411">
        <w:rPr>
          <w:rFonts w:asciiTheme="minorHAnsi" w:hAnsiTheme="minorHAnsi"/>
          <w:color w:val="262626" w:themeColor="text1" w:themeTint="D9"/>
        </w:rPr>
        <w:t>s</w:t>
      </w:r>
      <w:r w:rsidR="00057745">
        <w:rPr>
          <w:rFonts w:asciiTheme="minorHAnsi" w:hAnsiTheme="minorHAnsi"/>
          <w:color w:val="262626" w:themeColor="text1" w:themeTint="D9"/>
        </w:rPr>
        <w:t>.</w:t>
      </w:r>
      <w:r w:rsidRPr="00484075">
        <w:rPr>
          <w:rFonts w:asciiTheme="minorHAnsi" w:hAnsiTheme="minorHAnsi"/>
          <w:color w:val="262626" w:themeColor="text1" w:themeTint="D9"/>
        </w:rPr>
        <w:t xml:space="preserve"> (TBD).</w:t>
      </w:r>
    </w:p>
    <w:p w14:paraId="0C0F0521" w14:textId="7D42E6D9"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VMPs</w:t>
      </w:r>
    </w:p>
    <w:p w14:paraId="4DA25DE9" w14:textId="68F9810B"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TBD</w:t>
      </w:r>
    </w:p>
    <w:p w14:paraId="37447677" w14:textId="11964A05"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Identification of VMRs</w:t>
      </w:r>
    </w:p>
    <w:p w14:paraId="6F2225BF" w14:textId="46D87530" w:rsidR="00916F1B" w:rsidRPr="00484075" w:rsidRDefault="00916F1B"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color w:val="262626" w:themeColor="text1" w:themeTint="D9"/>
        </w:rPr>
      </w:pPr>
      <w:r w:rsidRPr="00484075">
        <w:rPr>
          <w:rFonts w:asciiTheme="minorHAnsi" w:hAnsiTheme="minorHAnsi"/>
          <w:color w:val="262626" w:themeColor="text1" w:themeTint="D9"/>
        </w:rPr>
        <w:t>TBD</w:t>
      </w:r>
    </w:p>
    <w:p w14:paraId="4077DD82" w14:textId="77777777" w:rsidR="00DC7139" w:rsidRPr="00484075" w:rsidRDefault="00DC7139" w:rsidP="00B17C78">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rPr>
          <w:rFonts w:asciiTheme="minorHAnsi" w:hAnsiTheme="minorHAnsi"/>
          <w:color w:val="262626" w:themeColor="text1" w:themeTint="D9"/>
        </w:rPr>
      </w:pPr>
    </w:p>
    <w:p w14:paraId="6BE54A6A" w14:textId="45465F27" w:rsidR="00B35EB3" w:rsidRDefault="00B35EB3" w:rsidP="00B35EB3">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b. Candidate loci</w:t>
      </w:r>
    </w:p>
    <w:p w14:paraId="4E48D90D" w14:textId="5DFE2EC9" w:rsidR="00DD50EF" w:rsidRDefault="00DD50EF" w:rsidP="00DD50EF">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49B5F186" w14:textId="77777777" w:rsidR="00DD50EF" w:rsidRPr="00DD50EF" w:rsidRDefault="00DD50EF" w:rsidP="00DD50EF">
      <w:pPr>
        <w:pStyle w:val="Body"/>
      </w:pPr>
    </w:p>
    <w:p w14:paraId="7C35437A" w14:textId="77777777" w:rsidR="00DC7139" w:rsidRDefault="00DC7139"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94" w:author="Ayden Saffari" w:date="2016-07-20T19:10:00Z"/>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EDF232B" w14:textId="2C2D743B" w:rsidR="002570B1" w:rsidRPr="00C20BA6" w:rsidRDefault="002570B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95" w:author="Ayden Saffari" w:date="2016-07-20T19:10:00Z"/>
          <w:rFonts w:asciiTheme="minorHAnsi" w:hAnsiTheme="minorHAnsi"/>
          <w:b/>
          <w:color w:val="262626" w:themeColor="text1" w:themeTint="D9"/>
        </w:rPr>
      </w:pPr>
      <w:commentRangeStart w:id="96"/>
      <w:commentRangeStart w:id="97"/>
      <w:ins w:id="98" w:author="Ayden Saffari" w:date="2016-07-20T19:10:00Z">
        <w:r w:rsidRPr="00484075">
          <w:rPr>
            <w:rFonts w:asciiTheme="minorHAnsi" w:hAnsiTheme="minorHAnsi"/>
            <w:b/>
            <w:color w:val="262626" w:themeColor="text1" w:themeTint="D9"/>
          </w:rPr>
          <w:t xml:space="preserve">Identification </w:t>
        </w:r>
        <w:commentRangeEnd w:id="96"/>
        <w:r>
          <w:rPr>
            <w:rStyle w:val="CommentReference"/>
            <w:rFonts w:ascii="Times New Roman" w:eastAsia="Times New Roman" w:hAnsi="Times New Roman"/>
            <w:color w:val="auto"/>
          </w:rPr>
          <w:commentReference w:id="96"/>
        </w:r>
        <w:commentRangeEnd w:id="97"/>
        <w:r>
          <w:rPr>
            <w:rStyle w:val="CommentReference"/>
            <w:rFonts w:ascii="Times New Roman" w:eastAsia="Times New Roman" w:hAnsi="Times New Roman"/>
            <w:color w:val="auto"/>
          </w:rPr>
          <w:commentReference w:id="97"/>
        </w:r>
        <w:r w:rsidRPr="00484075">
          <w:rPr>
            <w:rFonts w:asciiTheme="minorHAnsi" w:hAnsiTheme="minorHAnsi"/>
            <w:b/>
            <w:color w:val="262626" w:themeColor="text1" w:themeTint="D9"/>
          </w:rPr>
          <w:t>of DMPs</w:t>
        </w:r>
      </w:ins>
    </w:p>
    <w:p w14:paraId="3A44D825" w14:textId="6901BC81" w:rsidR="002570B1" w:rsidRPr="00C20BA6" w:rsidRDefault="002570B1"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ins w:id="99" w:author="Ayden Saffari" w:date="2016-07-20T19:10:00Z">
        <w:r>
          <w:rPr>
            <w:rFonts w:asciiTheme="minorHAnsi" w:hAnsiTheme="minorHAnsi"/>
            <w:b/>
            <w:i/>
            <w:color w:val="262626" w:themeColor="text1" w:themeTint="D9"/>
          </w:rPr>
          <w:t xml:space="preserve">Linear </w:t>
        </w:r>
        <w:r w:rsidRPr="005F591D">
          <w:rPr>
            <w:rFonts w:asciiTheme="minorHAnsi" w:hAnsiTheme="minorHAnsi"/>
            <w:b/>
            <w:i/>
            <w:color w:val="262626" w:themeColor="text1" w:themeTint="D9"/>
          </w:rPr>
          <w:t>r</w:t>
        </w:r>
        <w:r w:rsidRPr="005A48C1">
          <w:rPr>
            <w:rFonts w:asciiTheme="minorHAnsi" w:hAnsiTheme="minorHAnsi"/>
            <w:b/>
            <w:i/>
            <w:color w:val="262626" w:themeColor="text1" w:themeTint="D9"/>
          </w:rPr>
          <w:t>egression</w:t>
        </w:r>
      </w:ins>
    </w:p>
    <w:p w14:paraId="226A9FE6" w14:textId="19B476E1" w:rsidR="00DC7139" w:rsidRDefault="00916F1B" w:rsidP="00DC7139">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ins w:id="100" w:author="Ayden Saffari" w:date="2016-07-20T19:10:00Z"/>
          <w:rFonts w:asciiTheme="minorHAnsi" w:hAnsiTheme="minorHAnsi"/>
          <w:color w:val="262626" w:themeColor="text1" w:themeTint="D9"/>
        </w:rPr>
      </w:pPr>
      <w:r w:rsidRPr="00484075">
        <w:rPr>
          <w:rFonts w:asciiTheme="minorHAnsi" w:hAnsiTheme="minorHAnsi"/>
          <w:color w:val="262626" w:themeColor="text1" w:themeTint="D9"/>
        </w:rPr>
        <w:t xml:space="preserve">The </w:t>
      </w:r>
      <w:r w:rsidR="00D26ED7">
        <w:rPr>
          <w:rFonts w:asciiTheme="minorHAnsi" w:hAnsiTheme="minorHAnsi"/>
          <w:color w:val="262626" w:themeColor="text1" w:themeTint="D9"/>
        </w:rPr>
        <w:t>modelling strategy</w:t>
      </w:r>
      <w:r w:rsidRPr="00484075">
        <w:rPr>
          <w:rFonts w:asciiTheme="minorHAnsi" w:hAnsiTheme="minorHAnsi"/>
          <w:color w:val="262626" w:themeColor="text1" w:themeTint="D9"/>
        </w:rPr>
        <w:t xml:space="preserve"> outlined</w:t>
      </w:r>
      <w:r w:rsidR="009607AE" w:rsidRPr="00484075">
        <w:rPr>
          <w:rFonts w:asciiTheme="minorHAnsi" w:hAnsiTheme="minorHAnsi"/>
          <w:color w:val="262626" w:themeColor="text1" w:themeTint="D9"/>
        </w:rPr>
        <w:t xml:space="preserve"> above</w:t>
      </w:r>
      <w:r w:rsidRPr="00484075">
        <w:rPr>
          <w:rFonts w:asciiTheme="minorHAnsi" w:hAnsiTheme="minorHAnsi"/>
          <w:color w:val="262626" w:themeColor="text1" w:themeTint="D9"/>
        </w:rPr>
        <w:t xml:space="preserve"> </w:t>
      </w:r>
      <w:r w:rsidR="00B17C78" w:rsidRPr="00484075">
        <w:rPr>
          <w:rFonts w:asciiTheme="minorHAnsi" w:hAnsiTheme="minorHAnsi"/>
          <w:color w:val="262626" w:themeColor="text1" w:themeTint="D9"/>
        </w:rPr>
        <w:t>will be also be used to identify methylation differences associated with nutritional intervention</w:t>
      </w:r>
      <w:r w:rsidRPr="00484075">
        <w:rPr>
          <w:rFonts w:asciiTheme="minorHAnsi" w:hAnsiTheme="minorHAnsi"/>
          <w:color w:val="262626" w:themeColor="text1" w:themeTint="D9"/>
        </w:rPr>
        <w:t xml:space="preserve"> for the </w:t>
      </w:r>
      <w:proofErr w:type="spellStart"/>
      <w:r w:rsidRPr="00484075">
        <w:rPr>
          <w:rFonts w:asciiTheme="minorHAnsi" w:hAnsiTheme="minorHAnsi"/>
          <w:color w:val="262626" w:themeColor="text1" w:themeTint="D9"/>
        </w:rPr>
        <w:t>pyrosequenced</w:t>
      </w:r>
      <w:proofErr w:type="spellEnd"/>
      <w:r w:rsidRPr="00484075">
        <w:rPr>
          <w:rFonts w:asciiTheme="minorHAnsi" w:hAnsiTheme="minorHAnsi"/>
          <w:color w:val="262626" w:themeColor="text1" w:themeTint="D9"/>
        </w:rPr>
        <w:t xml:space="preserve"> candidate loci.</w:t>
      </w:r>
      <w:r w:rsidR="00D26ED7">
        <w:rPr>
          <w:rFonts w:asciiTheme="minorHAnsi" w:hAnsiTheme="minorHAnsi"/>
          <w:color w:val="262626" w:themeColor="text1" w:themeTint="D9"/>
        </w:rPr>
        <w:t xml:space="preserve"> </w:t>
      </w:r>
    </w:p>
    <w:p w14:paraId="05DB6491" w14:textId="77777777" w:rsidR="002570B1" w:rsidRDefault="002570B1"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101" w:author="Ayden Saffari" w:date="2016-07-20T19:10:00Z"/>
          <w:rFonts w:asciiTheme="minorHAnsi" w:hAnsiTheme="minorHAnsi"/>
          <w:b/>
          <w:i/>
          <w:color w:val="262626" w:themeColor="text1" w:themeTint="D9"/>
        </w:rPr>
      </w:pPr>
      <w:ins w:id="102" w:author="Ayden Saffari" w:date="2016-07-20T19:10:00Z">
        <w:r>
          <w:rPr>
            <w:rFonts w:asciiTheme="minorHAnsi" w:hAnsiTheme="minorHAnsi"/>
            <w:b/>
            <w:i/>
            <w:color w:val="262626" w:themeColor="text1" w:themeTint="D9"/>
          </w:rPr>
          <w:t>Significance assessment</w:t>
        </w:r>
      </w:ins>
    </w:p>
    <w:p w14:paraId="01C3B71A" w14:textId="4C5424B4" w:rsidR="002570B1" w:rsidRPr="005A48C1" w:rsidRDefault="002570B1" w:rsidP="002570B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103" w:author="Ayden Saffari" w:date="2016-07-20T19:10:00Z"/>
          <w:rFonts w:asciiTheme="minorHAnsi" w:hAnsiTheme="minorHAnsi"/>
          <w:b/>
          <w:i/>
          <w:color w:val="262626" w:themeColor="text1" w:themeTint="D9"/>
        </w:rPr>
      </w:pPr>
      <w:r>
        <w:rPr>
          <w:rFonts w:asciiTheme="minorHAnsi" w:hAnsiTheme="minorHAnsi"/>
          <w:color w:val="262626" w:themeColor="text1" w:themeTint="D9"/>
        </w:rPr>
        <w:t>For assessing the statistical significance of any signals, as an alternative to permutation testing we may want to use a multiple-testing adjusted threshold (e.g. FDR &lt; 0.05) (TBD).</w:t>
      </w:r>
    </w:p>
    <w:p w14:paraId="2582B205" w14:textId="0F32672A" w:rsidR="00D504A6" w:rsidRPr="00C20BA6" w:rsidRDefault="00D504A6"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104" w:author="Ayden Saffari" w:date="2016-07-20T19:34:00Z"/>
          <w:rFonts w:asciiTheme="minorHAnsi" w:hAnsiTheme="minorHAnsi"/>
          <w:b/>
          <w:color w:val="262626" w:themeColor="text1" w:themeTint="D9"/>
        </w:rPr>
      </w:pPr>
      <w:commentRangeStart w:id="105"/>
      <w:commentRangeStart w:id="106"/>
      <w:ins w:id="107" w:author="Ayden Saffari" w:date="2016-07-20T19:34:00Z">
        <w:r w:rsidRPr="00484075">
          <w:rPr>
            <w:rFonts w:asciiTheme="minorHAnsi" w:hAnsiTheme="minorHAnsi"/>
            <w:b/>
            <w:color w:val="262626" w:themeColor="text1" w:themeTint="D9"/>
          </w:rPr>
          <w:t xml:space="preserve">Identification </w:t>
        </w:r>
        <w:commentRangeEnd w:id="105"/>
        <w:r>
          <w:rPr>
            <w:rStyle w:val="CommentReference"/>
            <w:rFonts w:ascii="Times New Roman" w:eastAsia="Times New Roman" w:hAnsi="Times New Roman"/>
            <w:color w:val="auto"/>
          </w:rPr>
          <w:commentReference w:id="105"/>
        </w:r>
        <w:commentRangeEnd w:id="106"/>
        <w:r>
          <w:rPr>
            <w:rStyle w:val="CommentReference"/>
            <w:rFonts w:ascii="Times New Roman" w:eastAsia="Times New Roman" w:hAnsi="Times New Roman"/>
            <w:color w:val="auto"/>
          </w:rPr>
          <w:commentReference w:id="106"/>
        </w:r>
        <w:r w:rsidRPr="00484075">
          <w:rPr>
            <w:rFonts w:asciiTheme="minorHAnsi" w:hAnsiTheme="minorHAnsi"/>
            <w:b/>
            <w:color w:val="262626" w:themeColor="text1" w:themeTint="D9"/>
          </w:rPr>
          <w:t>of DMPs</w:t>
        </w:r>
        <w:r>
          <w:rPr>
            <w:rFonts w:asciiTheme="minorHAnsi" w:hAnsiTheme="minorHAnsi"/>
            <w:b/>
            <w:color w:val="262626" w:themeColor="text1" w:themeTint="D9"/>
          </w:rPr>
          <w:t xml:space="preserve"> </w:t>
        </w:r>
      </w:ins>
    </w:p>
    <w:p w14:paraId="217278F4" w14:textId="1D2F0320" w:rsidR="00916F1B" w:rsidRPr="00C20BA6" w:rsidRDefault="00A24D86"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ins w:id="108" w:author="Ayden Saffari" w:date="2016-07-20T19:26:00Z">
        <w:r>
          <w:rPr>
            <w:rFonts w:asciiTheme="minorHAnsi" w:hAnsiTheme="minorHAnsi"/>
            <w:color w:val="262626" w:themeColor="text1" w:themeTint="D9"/>
          </w:rPr>
          <w:t>Correlation between spatially contiguous</w:t>
        </w:r>
      </w:ins>
      <w:ins w:id="109" w:author="Ayden Saffari" w:date="2016-07-20T19:25:00Z">
        <w:r>
          <w:rPr>
            <w:rFonts w:asciiTheme="minorHAnsi" w:hAnsiTheme="minorHAnsi"/>
            <w:color w:val="262626" w:themeColor="text1" w:themeTint="D9"/>
          </w:rPr>
          <w:t xml:space="preserve"> </w:t>
        </w:r>
        <w:proofErr w:type="spellStart"/>
        <w:r>
          <w:rPr>
            <w:rFonts w:asciiTheme="minorHAnsi" w:hAnsiTheme="minorHAnsi"/>
            <w:color w:val="262626" w:themeColor="text1" w:themeTint="D9"/>
          </w:rPr>
          <w:t>CpGs</w:t>
        </w:r>
      </w:ins>
      <w:proofErr w:type="spellEnd"/>
      <w:ins w:id="110" w:author="Ayden Saffari" w:date="2016-07-20T19:26:00Z">
        <w:r>
          <w:rPr>
            <w:rFonts w:asciiTheme="minorHAnsi" w:hAnsiTheme="minorHAnsi"/>
            <w:color w:val="262626" w:themeColor="text1" w:themeTint="D9"/>
          </w:rPr>
          <w:t xml:space="preserve"> should also be taken into account, either </w:t>
        </w:r>
      </w:ins>
      <w:ins w:id="111" w:author="Ayden Saffari" w:date="2016-07-20T19:27:00Z">
        <w:r>
          <w:rPr>
            <w:rFonts w:asciiTheme="minorHAnsi" w:hAnsiTheme="minorHAnsi"/>
            <w:color w:val="262626" w:themeColor="text1" w:themeTint="D9"/>
          </w:rPr>
          <w:t xml:space="preserve">by using mean methylation value, or by performing </w:t>
        </w:r>
      </w:ins>
      <w:ins w:id="112" w:author="Ayden Saffari" w:date="2016-07-20T19:34:00Z">
        <w:r w:rsidR="00D504A6">
          <w:rPr>
            <w:rFonts w:asciiTheme="minorHAnsi" w:hAnsiTheme="minorHAnsi"/>
            <w:color w:val="262626" w:themeColor="text1" w:themeTint="D9"/>
          </w:rPr>
          <w:t xml:space="preserve">a </w:t>
        </w:r>
      </w:ins>
      <w:ins w:id="113" w:author="Ayden Saffari" w:date="2016-07-20T19:27:00Z">
        <w:r>
          <w:rPr>
            <w:rFonts w:asciiTheme="minorHAnsi" w:hAnsiTheme="minorHAnsi"/>
            <w:color w:val="262626" w:themeColor="text1" w:themeTint="D9"/>
          </w:rPr>
          <w:t>global test i.e. combination of p-values (e.g. take minimum p for region)</w:t>
        </w:r>
      </w:ins>
    </w:p>
    <w:p w14:paraId="0A75CDFB" w14:textId="093B0E9C" w:rsidR="00916F1B"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lastRenderedPageBreak/>
        <w:t>c. Technical validation</w:t>
      </w:r>
    </w:p>
    <w:p w14:paraId="7B55B812" w14:textId="22838FB0" w:rsidR="00DD50EF" w:rsidRDefault="00DD50EF" w:rsidP="00DD50EF">
      <w:pPr>
        <w:pStyle w:val="Body"/>
        <w:rPr>
          <w:rFonts w:asciiTheme="minorHAnsi" w:hAnsiTheme="minorHAnsi"/>
          <w:color w:val="262626" w:themeColor="text1" w:themeTint="D9"/>
        </w:rPr>
      </w:pPr>
      <w:r w:rsidRPr="00484075">
        <w:rPr>
          <w:rFonts w:asciiTheme="minorHAnsi" w:hAnsiTheme="minorHAnsi"/>
          <w:color w:val="262626" w:themeColor="text1" w:themeTint="D9"/>
        </w:rPr>
        <w:t>T</w:t>
      </w:r>
      <w:r>
        <w:rPr>
          <w:rFonts w:asciiTheme="minorHAnsi" w:hAnsiTheme="minorHAnsi"/>
          <w:color w:val="262626" w:themeColor="text1" w:themeTint="D9"/>
        </w:rPr>
        <w:t>o be performed independently for each cohort</w:t>
      </w:r>
    </w:p>
    <w:p w14:paraId="2C2C243C" w14:textId="77777777" w:rsidR="00DD50EF" w:rsidRPr="00DD50EF" w:rsidRDefault="00DD50EF" w:rsidP="00DD50EF">
      <w:pPr>
        <w:pStyle w:val="Body"/>
      </w:pPr>
    </w:p>
    <w:p w14:paraId="646BDEA3" w14:textId="77777777"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3EC50A3D" w14:textId="0E1DE0F3" w:rsidR="009607AE" w:rsidRPr="00484075"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the top 20 (TBD) hits identified by EWAS, pyrosequencing data will be generated and analyzed taking the same approach as in </w:t>
      </w:r>
      <w:r w:rsidRPr="00484075">
        <w:rPr>
          <w:rFonts w:asciiTheme="minorHAnsi" w:hAnsiTheme="minorHAnsi"/>
          <w:b/>
          <w:color w:val="262626" w:themeColor="text1" w:themeTint="D9"/>
        </w:rPr>
        <w:t>a.</w:t>
      </w:r>
    </w:p>
    <w:p w14:paraId="7F57ADF6" w14:textId="77777777" w:rsidR="009607AE" w:rsidRPr="00484075"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704906D3" w14:textId="187BAD50" w:rsidR="00916F1B" w:rsidRPr="00484075" w:rsidRDefault="00916F1B" w:rsidP="00916F1B">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d. Replication</w:t>
      </w:r>
      <w:r w:rsidR="009607AE" w:rsidRPr="00484075">
        <w:rPr>
          <w:rFonts w:asciiTheme="minorHAnsi" w:hAnsiTheme="minorHAnsi"/>
          <w:b w:val="0"/>
          <w:color w:val="262626" w:themeColor="text1" w:themeTint="D9"/>
          <w:sz w:val="40"/>
        </w:rPr>
        <w:t xml:space="preserve"> (Indian cohort only)</w:t>
      </w:r>
    </w:p>
    <w:p w14:paraId="3C97B3AE" w14:textId="77777777" w:rsidR="00916F1B" w:rsidRPr="00484075" w:rsidRDefault="00916F1B"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9A6F2EE" w14:textId="59D32304" w:rsidR="009607AE" w:rsidRPr="00484075" w:rsidRDefault="009607AE"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The top 20 (TBD) hits identified by EWAS will also be </w:t>
      </w:r>
      <w:proofErr w:type="spellStart"/>
      <w:r w:rsidRPr="00484075">
        <w:rPr>
          <w:rFonts w:asciiTheme="minorHAnsi" w:hAnsiTheme="minorHAnsi"/>
          <w:color w:val="262626" w:themeColor="text1" w:themeTint="D9"/>
        </w:rPr>
        <w:t>pyrosequen</w:t>
      </w:r>
      <w:r w:rsidR="00DD50EF">
        <w:rPr>
          <w:rFonts w:asciiTheme="minorHAnsi" w:hAnsiTheme="minorHAnsi"/>
          <w:color w:val="262626" w:themeColor="text1" w:themeTint="D9"/>
        </w:rPr>
        <w:t>ced</w:t>
      </w:r>
      <w:proofErr w:type="spellEnd"/>
      <w:r w:rsidR="00DD50EF">
        <w:rPr>
          <w:rFonts w:asciiTheme="minorHAnsi" w:hAnsiTheme="minorHAnsi"/>
          <w:color w:val="262626" w:themeColor="text1" w:themeTint="D9"/>
        </w:rPr>
        <w:t xml:space="preserve"> in the replication sample, </w:t>
      </w:r>
      <w:r w:rsidRPr="00484075">
        <w:rPr>
          <w:rFonts w:asciiTheme="minorHAnsi" w:hAnsiTheme="minorHAnsi"/>
          <w:color w:val="262626" w:themeColor="text1" w:themeTint="D9"/>
        </w:rPr>
        <w:t xml:space="preserve">and this data once again analyzed as described in </w:t>
      </w:r>
      <w:r w:rsidRPr="00484075">
        <w:rPr>
          <w:rFonts w:asciiTheme="minorHAnsi" w:hAnsiTheme="minorHAnsi"/>
          <w:b/>
          <w:color w:val="262626" w:themeColor="text1" w:themeTint="D9"/>
        </w:rPr>
        <w:t xml:space="preserve">a. </w:t>
      </w:r>
      <w:r w:rsidRPr="00484075">
        <w:rPr>
          <w:rFonts w:asciiTheme="minorHAnsi" w:hAnsiTheme="minorHAnsi"/>
          <w:color w:val="262626" w:themeColor="text1" w:themeTint="D9"/>
        </w:rPr>
        <w:t>above.</w:t>
      </w:r>
    </w:p>
    <w:p w14:paraId="0F615C1D" w14:textId="77777777" w:rsidR="009607AE" w:rsidRPr="00484075" w:rsidRDefault="009607AE" w:rsidP="00916F1B">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p>
    <w:p w14:paraId="6C16C37B" w14:textId="26A292D2" w:rsidR="00831209" w:rsidRPr="00831209" w:rsidRDefault="005275E3" w:rsidP="00831209">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e</w:t>
      </w:r>
      <w:r w:rsidR="009607AE" w:rsidRPr="00484075">
        <w:rPr>
          <w:rFonts w:asciiTheme="minorHAnsi" w:hAnsiTheme="minorHAnsi"/>
          <w:b w:val="0"/>
          <w:color w:val="262626" w:themeColor="text1" w:themeTint="D9"/>
          <w:sz w:val="40"/>
        </w:rPr>
        <w:t xml:space="preserve">. </w:t>
      </w:r>
      <w:r w:rsidRPr="00484075">
        <w:rPr>
          <w:rFonts w:asciiTheme="minorHAnsi" w:hAnsiTheme="minorHAnsi"/>
          <w:b w:val="0"/>
          <w:color w:val="262626" w:themeColor="text1" w:themeTint="D9"/>
          <w:sz w:val="40"/>
        </w:rPr>
        <w:t xml:space="preserve">Cross-tissue </w:t>
      </w:r>
      <w:r w:rsidR="00831209">
        <w:rPr>
          <w:rFonts w:asciiTheme="minorHAnsi" w:hAnsiTheme="minorHAnsi"/>
          <w:b w:val="0"/>
          <w:color w:val="262626" w:themeColor="text1" w:themeTint="D9"/>
          <w:sz w:val="40"/>
        </w:rPr>
        <w:t>correlation</w:t>
      </w:r>
    </w:p>
    <w:p w14:paraId="73BF3374" w14:textId="77777777" w:rsidR="009607AE" w:rsidRPr="00484075" w:rsidRDefault="009607AE"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0925EF7E" w14:textId="62D2BDB4" w:rsidR="009607AE" w:rsidRPr="00484075" w:rsidRDefault="005275E3"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replicated loci and top hits, buccal cell samples will be </w:t>
      </w:r>
      <w:proofErr w:type="spellStart"/>
      <w:r w:rsidRPr="00484075">
        <w:rPr>
          <w:rFonts w:asciiTheme="minorHAnsi" w:hAnsiTheme="minorHAnsi"/>
          <w:color w:val="262626" w:themeColor="text1" w:themeTint="D9"/>
        </w:rPr>
        <w:t>pyrosequenced</w:t>
      </w:r>
      <w:proofErr w:type="spellEnd"/>
      <w:r w:rsidRPr="00484075">
        <w:rPr>
          <w:rFonts w:asciiTheme="minorHAnsi" w:hAnsiTheme="minorHAnsi"/>
          <w:color w:val="262626" w:themeColor="text1" w:themeTint="D9"/>
        </w:rPr>
        <w:t xml:space="preserve">, and analyzed as before. </w:t>
      </w:r>
      <w:r w:rsidR="00B95035">
        <w:rPr>
          <w:rFonts w:asciiTheme="minorHAnsi" w:hAnsiTheme="minorHAnsi"/>
          <w:color w:val="262626" w:themeColor="text1" w:themeTint="D9"/>
        </w:rPr>
        <w:t xml:space="preserve">This will enable a comparison of methylation status between tissues derived from two different cell lineages, </w:t>
      </w:r>
      <w:ins w:id="114" w:author="Ayden Saffari" w:date="2016-07-20T19:14:00Z">
        <w:r w:rsidR="00AF1EC3">
          <w:rPr>
            <w:rFonts w:asciiTheme="minorHAnsi" w:hAnsiTheme="minorHAnsi"/>
            <w:color w:val="262626" w:themeColor="text1" w:themeTint="D9"/>
          </w:rPr>
          <w:t xml:space="preserve">which will allow </w:t>
        </w:r>
      </w:ins>
      <w:ins w:id="115" w:author="Ayden Saffari" w:date="2016-07-20T19:25:00Z">
        <w:r w:rsidR="00F302DE">
          <w:rPr>
            <w:rFonts w:asciiTheme="minorHAnsi" w:hAnsiTheme="minorHAnsi"/>
            <w:color w:val="262626" w:themeColor="text1" w:themeTint="D9"/>
          </w:rPr>
          <w:t>significant sites to be</w:t>
        </w:r>
      </w:ins>
      <w:ins w:id="116" w:author="Ayden Saffari" w:date="2016-07-20T19:14:00Z">
        <w:r w:rsidR="00AF1EC3">
          <w:rPr>
            <w:rFonts w:asciiTheme="minorHAnsi" w:hAnsiTheme="minorHAnsi"/>
            <w:color w:val="262626" w:themeColor="text1" w:themeTint="D9"/>
          </w:rPr>
          <w:t xml:space="preserve"> separated into those </w:t>
        </w:r>
      </w:ins>
      <w:ins w:id="117" w:author="Ayden Saffari" w:date="2016-07-20T19:24:00Z">
        <w:r w:rsidR="00F302DE">
          <w:rPr>
            <w:rFonts w:asciiTheme="minorHAnsi" w:hAnsiTheme="minorHAnsi"/>
            <w:color w:val="262626" w:themeColor="text1" w:themeTint="D9"/>
          </w:rPr>
          <w:t xml:space="preserve">showing evidence of </w:t>
        </w:r>
      </w:ins>
      <w:proofErr w:type="spellStart"/>
      <w:r w:rsidR="00B95035">
        <w:rPr>
          <w:rFonts w:asciiTheme="minorHAnsi" w:hAnsiTheme="minorHAnsi"/>
          <w:color w:val="262626" w:themeColor="text1" w:themeTint="D9"/>
        </w:rPr>
        <w:t>metastab</w:t>
      </w:r>
      <w:ins w:id="118" w:author="Ayden Saffari" w:date="2016-07-20T19:25:00Z">
        <w:r w:rsidR="00F302DE">
          <w:rPr>
            <w:rFonts w:asciiTheme="minorHAnsi" w:hAnsiTheme="minorHAnsi"/>
            <w:color w:val="262626" w:themeColor="text1" w:themeTint="D9"/>
          </w:rPr>
          <w:t>ility</w:t>
        </w:r>
      </w:ins>
      <w:proofErr w:type="spellEnd"/>
      <w:ins w:id="119" w:author="Ayden Saffari" w:date="2016-07-20T19:14:00Z">
        <w:r w:rsidR="00AF1EC3">
          <w:rPr>
            <w:rFonts w:asciiTheme="minorHAnsi" w:hAnsiTheme="minorHAnsi"/>
            <w:color w:val="262626" w:themeColor="text1" w:themeTint="D9"/>
          </w:rPr>
          <w:t>, and those that are tissue specific.</w:t>
        </w:r>
      </w:ins>
    </w:p>
    <w:p w14:paraId="718806B2" w14:textId="77777777" w:rsidR="00916F1B" w:rsidRPr="00484075" w:rsidRDefault="00916F1B" w:rsidP="009607A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jc w:val="both"/>
        <w:rPr>
          <w:rFonts w:asciiTheme="minorHAnsi" w:hAnsiTheme="minorHAnsi"/>
          <w:color w:val="262626" w:themeColor="text1" w:themeTint="D9"/>
        </w:rPr>
      </w:pPr>
    </w:p>
    <w:p w14:paraId="4094DBB7" w14:textId="77DFE445" w:rsidR="00A864F1" w:rsidRDefault="00A864F1" w:rsidP="00A864F1">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4. </w:t>
      </w:r>
      <w:commentRangeStart w:id="120"/>
      <w:commentRangeStart w:id="121"/>
      <w:r w:rsidRPr="00484075">
        <w:rPr>
          <w:rFonts w:asciiTheme="minorHAnsi" w:hAnsiTheme="minorHAnsi"/>
          <w:b w:val="0"/>
          <w:color w:val="262626" w:themeColor="text1" w:themeTint="D9"/>
          <w:sz w:val="40"/>
        </w:rPr>
        <w:t>Methylation</w:t>
      </w:r>
      <w:commentRangeEnd w:id="120"/>
      <w:r w:rsidR="008B0B9B">
        <w:rPr>
          <w:rStyle w:val="CommentReference"/>
          <w:rFonts w:ascii="Times New Roman" w:eastAsia="Times New Roman" w:hAnsi="Times New Roman"/>
          <w:b w:val="0"/>
          <w:color w:val="auto"/>
        </w:rPr>
        <w:commentReference w:id="120"/>
      </w:r>
      <w:commentRangeEnd w:id="121"/>
      <w:r w:rsidR="00EB6CEE">
        <w:rPr>
          <w:rStyle w:val="CommentReference"/>
          <w:rFonts w:ascii="Times New Roman" w:eastAsia="Times New Roman" w:hAnsi="Times New Roman"/>
          <w:b w:val="0"/>
          <w:color w:val="auto"/>
        </w:rPr>
        <w:commentReference w:id="121"/>
      </w:r>
      <w:r w:rsidRPr="00484075">
        <w:rPr>
          <w:rFonts w:asciiTheme="minorHAnsi" w:hAnsiTheme="minorHAnsi"/>
          <w:b w:val="0"/>
          <w:color w:val="262626" w:themeColor="text1" w:themeTint="D9"/>
          <w:sz w:val="40"/>
        </w:rPr>
        <w:t>-</w:t>
      </w:r>
      <w:ins w:id="122" w:author="Ayden Saffari" w:date="2016-07-20T19:34:00Z">
        <w:r w:rsidR="00D504A6">
          <w:rPr>
            <w:rFonts w:asciiTheme="minorHAnsi" w:hAnsiTheme="minorHAnsi"/>
            <w:b w:val="0"/>
            <w:color w:val="262626" w:themeColor="text1" w:themeTint="D9"/>
            <w:sz w:val="40"/>
          </w:rPr>
          <w:t>outcome</w:t>
        </w:r>
        <w:r w:rsidR="00D504A6" w:rsidRPr="00484075">
          <w:rPr>
            <w:rFonts w:asciiTheme="minorHAnsi" w:hAnsiTheme="minorHAnsi"/>
            <w:b w:val="0"/>
            <w:color w:val="262626" w:themeColor="text1" w:themeTint="D9"/>
            <w:sz w:val="40"/>
          </w:rPr>
          <w:t xml:space="preserve"> </w:t>
        </w:r>
      </w:ins>
      <w:r w:rsidRPr="00484075">
        <w:rPr>
          <w:rFonts w:asciiTheme="minorHAnsi" w:hAnsiTheme="minorHAnsi"/>
          <w:b w:val="0"/>
          <w:color w:val="262626" w:themeColor="text1" w:themeTint="D9"/>
          <w:sz w:val="40"/>
        </w:rPr>
        <w:t>associations</w:t>
      </w:r>
    </w:p>
    <w:p w14:paraId="1B83FE27" w14:textId="77777777" w:rsidR="00EB6CEE" w:rsidRPr="00484075" w:rsidRDefault="00EB6CEE" w:rsidP="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a. EWAS</w:t>
      </w:r>
    </w:p>
    <w:p w14:paraId="07487D6C" w14:textId="4125332F" w:rsidR="00EB6CEE" w:rsidRPr="00EB6CEE" w:rsidRDefault="00EB6CEE" w:rsidP="00EB6CEE">
      <w:pPr>
        <w:pStyle w:val="Body"/>
      </w:pPr>
    </w:p>
    <w:p w14:paraId="29BDD851"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73207749" w14:textId="1FD441EA"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In the second stage of the in</w:t>
      </w:r>
      <w:r w:rsidR="006C4AD2" w:rsidRPr="00484075">
        <w:rPr>
          <w:rFonts w:asciiTheme="minorHAnsi" w:hAnsiTheme="minorHAnsi"/>
          <w:color w:val="262626" w:themeColor="text1" w:themeTint="D9"/>
        </w:rPr>
        <w:t xml:space="preserve">ferential analysis, </w:t>
      </w:r>
      <w:r w:rsidR="00EB6CEE">
        <w:rPr>
          <w:rFonts w:asciiTheme="minorHAnsi" w:hAnsiTheme="minorHAnsi"/>
          <w:color w:val="262626" w:themeColor="text1" w:themeTint="D9"/>
        </w:rPr>
        <w:t xml:space="preserve">to begin with, any </w:t>
      </w:r>
      <w:r w:rsidR="006C4AD2" w:rsidRPr="00484075">
        <w:rPr>
          <w:rFonts w:asciiTheme="minorHAnsi" w:hAnsiTheme="minorHAnsi"/>
          <w:color w:val="262626" w:themeColor="text1" w:themeTint="D9"/>
        </w:rPr>
        <w:t>significant</w:t>
      </w:r>
      <w:r w:rsidR="00EB6CEE">
        <w:rPr>
          <w:rFonts w:asciiTheme="minorHAnsi" w:hAnsiTheme="minorHAnsi"/>
          <w:color w:val="262626" w:themeColor="text1" w:themeTint="D9"/>
        </w:rPr>
        <w:t xml:space="preserve">/replicated/validated </w:t>
      </w:r>
      <w:r w:rsidRPr="00484075">
        <w:rPr>
          <w:rFonts w:asciiTheme="minorHAnsi" w:hAnsiTheme="minorHAnsi"/>
          <w:color w:val="262626" w:themeColor="text1" w:themeTint="D9"/>
        </w:rPr>
        <w:t>differentially me</w:t>
      </w:r>
      <w:r w:rsidR="00EB6CEE">
        <w:rPr>
          <w:rFonts w:asciiTheme="minorHAnsi" w:hAnsiTheme="minorHAnsi"/>
          <w:color w:val="262626" w:themeColor="text1" w:themeTint="D9"/>
        </w:rPr>
        <w:t>thylated loci from the EWAS</w:t>
      </w:r>
      <w:r w:rsidRPr="00484075">
        <w:rPr>
          <w:rFonts w:asciiTheme="minorHAnsi" w:hAnsiTheme="minorHAnsi"/>
          <w:color w:val="262626" w:themeColor="text1" w:themeTint="D9"/>
        </w:rPr>
        <w:t xml:space="preserve"> will be tested for association with the outcomes.   </w:t>
      </w:r>
    </w:p>
    <w:p w14:paraId="3F8D1FE2"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2F97B114" w14:textId="77777777" w:rsidR="00C20BA6" w:rsidRDefault="00C20BA6"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ins w:id="123" w:author="Ayden Saffari" w:date="2016-07-20T19:39:00Z"/>
          <w:rFonts w:asciiTheme="minorHAnsi" w:hAnsiTheme="minorHAnsi"/>
          <w:b/>
          <w:color w:val="262626" w:themeColor="text1" w:themeTint="D9"/>
        </w:rPr>
      </w:pPr>
    </w:p>
    <w:p w14:paraId="240CFE64" w14:textId="28430601" w:rsidR="00A864F1" w:rsidRDefault="00B3688A"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ins w:id="124" w:author="Ayden Saffari" w:date="2016-07-20T19:29:00Z"/>
          <w:rFonts w:asciiTheme="minorHAnsi" w:hAnsiTheme="minorHAnsi"/>
          <w:b/>
          <w:color w:val="262626" w:themeColor="text1" w:themeTint="D9"/>
        </w:rPr>
      </w:pPr>
      <w:ins w:id="125" w:author="Ayden Saffari" w:date="2016-07-20T19:29:00Z">
        <w:r>
          <w:rPr>
            <w:rFonts w:asciiTheme="minorHAnsi" w:hAnsiTheme="minorHAnsi"/>
            <w:b/>
            <w:color w:val="262626" w:themeColor="text1" w:themeTint="D9"/>
          </w:rPr>
          <w:lastRenderedPageBreak/>
          <w:t xml:space="preserve">Identification of </w:t>
        </w:r>
      </w:ins>
      <w:r w:rsidR="00A864F1" w:rsidRPr="00484075">
        <w:rPr>
          <w:rFonts w:asciiTheme="minorHAnsi" w:hAnsiTheme="minorHAnsi"/>
          <w:b/>
          <w:color w:val="262626" w:themeColor="text1" w:themeTint="D9"/>
        </w:rPr>
        <w:t>DMPs</w:t>
      </w:r>
    </w:p>
    <w:p w14:paraId="4D7F0441" w14:textId="6017A0F9" w:rsidR="00B3688A" w:rsidRPr="00C20BA6" w:rsidRDefault="00B3688A"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ins w:id="126" w:author="Ayden Saffari" w:date="2016-07-20T19:29:00Z">
        <w:r>
          <w:rPr>
            <w:rFonts w:asciiTheme="minorHAnsi" w:hAnsiTheme="minorHAnsi"/>
            <w:b/>
            <w:i/>
            <w:color w:val="262626" w:themeColor="text1" w:themeTint="D9"/>
          </w:rPr>
          <w:t xml:space="preserve">Linear </w:t>
        </w:r>
        <w:r w:rsidRPr="005F591D">
          <w:rPr>
            <w:rFonts w:asciiTheme="minorHAnsi" w:hAnsiTheme="minorHAnsi"/>
            <w:b/>
            <w:i/>
            <w:color w:val="262626" w:themeColor="text1" w:themeTint="D9"/>
          </w:rPr>
          <w:t>r</w:t>
        </w:r>
        <w:r w:rsidRPr="005A48C1">
          <w:rPr>
            <w:rFonts w:asciiTheme="minorHAnsi" w:hAnsiTheme="minorHAnsi"/>
            <w:b/>
            <w:i/>
            <w:color w:val="262626" w:themeColor="text1" w:themeTint="D9"/>
          </w:rPr>
          <w:t>egression</w:t>
        </w:r>
      </w:ins>
    </w:p>
    <w:p w14:paraId="2187FB47" w14:textId="732BAB18"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each </w:t>
      </w:r>
      <w:r w:rsidR="00B95035">
        <w:rPr>
          <w:rFonts w:asciiTheme="minorHAnsi" w:hAnsiTheme="minorHAnsi"/>
          <w:color w:val="262626" w:themeColor="text1" w:themeTint="D9"/>
        </w:rPr>
        <w:t>locus</w:t>
      </w:r>
      <w:r w:rsidR="00B95035" w:rsidRPr="00484075">
        <w:rPr>
          <w:rFonts w:asciiTheme="minorHAnsi" w:hAnsiTheme="minorHAnsi"/>
          <w:color w:val="262626" w:themeColor="text1" w:themeTint="D9"/>
        </w:rPr>
        <w:t xml:space="preserve"> </w:t>
      </w:r>
      <w:r w:rsidRPr="00484075">
        <w:rPr>
          <w:rFonts w:asciiTheme="minorHAnsi" w:hAnsiTheme="minorHAnsi"/>
          <w:color w:val="262626" w:themeColor="text1" w:themeTint="D9"/>
        </w:rPr>
        <w:t>and for all the outcomes, the following linear model is used (TBD):</w:t>
      </w:r>
    </w:p>
    <w:p w14:paraId="05876C18" w14:textId="3FA88B3C" w:rsidR="00B3688A" w:rsidRDefault="00EB6CEE" w:rsidP="00B3688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ins w:id="127" w:author="Ayden Saffari" w:date="2016-07-20T19:29:00Z"/>
          <w:rFonts w:asciiTheme="minorHAnsi" w:hAnsiTheme="minorHAnsi"/>
          <w:i/>
          <w:color w:val="262626" w:themeColor="text1" w:themeTint="D9"/>
        </w:rPr>
      </w:pPr>
      <w:proofErr w:type="gramStart"/>
      <w:r>
        <w:rPr>
          <w:rFonts w:asciiTheme="minorHAnsi" w:hAnsiTheme="minorHAnsi"/>
          <w:i/>
          <w:color w:val="262626" w:themeColor="text1" w:themeTint="D9"/>
        </w:rPr>
        <w:t>Beta  ~</w:t>
      </w:r>
      <w:proofErr w:type="gramEnd"/>
      <w:r>
        <w:rPr>
          <w:rFonts w:asciiTheme="minorHAnsi" w:hAnsiTheme="minorHAnsi"/>
          <w:i/>
          <w:color w:val="262626" w:themeColor="text1" w:themeTint="D9"/>
        </w:rPr>
        <w:t xml:space="preserve"> gender + cell counts + </w:t>
      </w:r>
      <w:r w:rsidRPr="00484075">
        <w:rPr>
          <w:rFonts w:asciiTheme="minorHAnsi" w:hAnsiTheme="minorHAnsi"/>
          <w:i/>
          <w:color w:val="262626" w:themeColor="text1" w:themeTint="D9"/>
        </w:rPr>
        <w:t>1 |</w:t>
      </w:r>
      <w:ins w:id="128" w:author="Ayden Saffari" w:date="2016-07-20T19:00:00Z">
        <w:r w:rsidR="003C35DD">
          <w:rPr>
            <w:rFonts w:asciiTheme="minorHAnsi" w:hAnsiTheme="minorHAnsi"/>
            <w:i/>
            <w:color w:val="262626" w:themeColor="text1" w:themeTint="D9"/>
          </w:rPr>
          <w:t xml:space="preserve"> </w:t>
        </w:r>
      </w:ins>
      <w:r w:rsidRPr="00484075">
        <w:rPr>
          <w:rFonts w:asciiTheme="minorHAnsi" w:hAnsiTheme="minorHAnsi"/>
          <w:i/>
          <w:color w:val="262626" w:themeColor="text1" w:themeTint="D9"/>
        </w:rPr>
        <w:t xml:space="preserve">batch </w:t>
      </w:r>
      <w:r>
        <w:rPr>
          <w:rFonts w:asciiTheme="minorHAnsi" w:hAnsiTheme="minorHAnsi"/>
          <w:i/>
          <w:color w:val="262626" w:themeColor="text1" w:themeTint="D9"/>
        </w:rPr>
        <w:t xml:space="preserve">+ </w:t>
      </w:r>
      <w:r w:rsidR="00A864F1" w:rsidRPr="00484075">
        <w:rPr>
          <w:rFonts w:asciiTheme="minorHAnsi" w:hAnsiTheme="minorHAnsi"/>
          <w:i/>
          <w:color w:val="262626" w:themeColor="text1" w:themeTint="D9"/>
        </w:rPr>
        <w:t>time on intervention + outcome</w:t>
      </w:r>
      <w:ins w:id="129" w:author="Ayden Saffari" w:date="2016-07-20T19:29:00Z">
        <w:r w:rsidR="00B3688A">
          <w:rPr>
            <w:rFonts w:asciiTheme="minorHAnsi" w:hAnsiTheme="minorHAnsi"/>
            <w:i/>
            <w:color w:val="262626" w:themeColor="text1" w:themeTint="D9"/>
          </w:rPr>
          <w:t xml:space="preserve"> + other adjustment </w:t>
        </w:r>
        <w:proofErr w:type="spellStart"/>
        <w:r w:rsidR="00B3688A">
          <w:rPr>
            <w:rFonts w:asciiTheme="minorHAnsi" w:hAnsiTheme="minorHAnsi"/>
            <w:i/>
            <w:color w:val="262626" w:themeColor="text1" w:themeTint="D9"/>
          </w:rPr>
          <w:t>cov</w:t>
        </w:r>
        <w:proofErr w:type="spellEnd"/>
      </w:ins>
    </w:p>
    <w:p w14:paraId="3FF25A88" w14:textId="076A9956" w:rsidR="00B3688A" w:rsidRDefault="00B3688A"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130" w:author="Ayden Saffari" w:date="2016-07-20T19:30:00Z"/>
          <w:rFonts w:asciiTheme="minorHAnsi" w:hAnsiTheme="minorHAnsi"/>
          <w:color w:val="262626" w:themeColor="text1" w:themeTint="D9"/>
        </w:rPr>
      </w:pPr>
      <w:ins w:id="131" w:author="Ayden Saffari" w:date="2016-07-20T19:30:00Z">
        <w:r>
          <w:rPr>
            <w:rFonts w:asciiTheme="minorHAnsi" w:hAnsiTheme="minorHAnsi"/>
            <w:color w:val="262626" w:themeColor="text1" w:themeTint="D9"/>
          </w:rPr>
          <w:t xml:space="preserve">Other adjustment covariates will be selected depending on which </w:t>
        </w:r>
      </w:ins>
      <w:ins w:id="132" w:author="Ayden Saffari" w:date="2016-07-20T19:33:00Z">
        <w:r w:rsidR="00D504A6">
          <w:rPr>
            <w:rFonts w:asciiTheme="minorHAnsi" w:hAnsiTheme="minorHAnsi"/>
            <w:color w:val="262626" w:themeColor="text1" w:themeTint="D9"/>
          </w:rPr>
          <w:t xml:space="preserve">are </w:t>
        </w:r>
      </w:ins>
      <w:ins w:id="133" w:author="Ayden Saffari" w:date="2016-07-20T19:30:00Z">
        <w:r>
          <w:rPr>
            <w:rFonts w:asciiTheme="minorHAnsi" w:hAnsiTheme="minorHAnsi"/>
            <w:color w:val="262626" w:themeColor="text1" w:themeTint="D9"/>
          </w:rPr>
          <w:t>associate</w:t>
        </w:r>
      </w:ins>
      <w:ins w:id="134" w:author="Ayden Saffari" w:date="2016-07-20T19:33:00Z">
        <w:r w:rsidR="00D504A6">
          <w:rPr>
            <w:rFonts w:asciiTheme="minorHAnsi" w:hAnsiTheme="minorHAnsi"/>
            <w:color w:val="262626" w:themeColor="text1" w:themeTint="D9"/>
          </w:rPr>
          <w:t>d</w:t>
        </w:r>
      </w:ins>
      <w:ins w:id="135" w:author="Ayden Saffari" w:date="2016-07-20T19:30:00Z">
        <w:r>
          <w:rPr>
            <w:rFonts w:asciiTheme="minorHAnsi" w:hAnsiTheme="minorHAnsi"/>
            <w:color w:val="262626" w:themeColor="text1" w:themeTint="D9"/>
          </w:rPr>
          <w:t xml:space="preserve"> with outcome.</w:t>
        </w:r>
      </w:ins>
    </w:p>
    <w:p w14:paraId="74981806" w14:textId="77777777" w:rsidR="00D504A6" w:rsidRDefault="00D504A6" w:rsidP="00D504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136" w:author="Ayden Saffari" w:date="2016-07-20T19:30:00Z"/>
          <w:rFonts w:asciiTheme="minorHAnsi" w:hAnsiTheme="minorHAnsi"/>
          <w:b/>
          <w:i/>
          <w:color w:val="262626" w:themeColor="text1" w:themeTint="D9"/>
        </w:rPr>
      </w:pPr>
      <w:ins w:id="137" w:author="Ayden Saffari" w:date="2016-07-20T19:30:00Z">
        <w:r>
          <w:rPr>
            <w:rFonts w:asciiTheme="minorHAnsi" w:hAnsiTheme="minorHAnsi"/>
            <w:b/>
            <w:i/>
            <w:color w:val="262626" w:themeColor="text1" w:themeTint="D9"/>
          </w:rPr>
          <w:t>Significance assessment</w:t>
        </w:r>
      </w:ins>
    </w:p>
    <w:p w14:paraId="166D133B" w14:textId="05AF0495" w:rsidR="00B3688A" w:rsidRPr="00C20BA6" w:rsidRDefault="00D504A6" w:rsidP="00C20B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i/>
          <w:color w:val="262626" w:themeColor="text1" w:themeTint="D9"/>
        </w:rPr>
      </w:pPr>
      <w:ins w:id="138" w:author="Ayden Saffari" w:date="2016-07-20T19:30:00Z">
        <w:r>
          <w:rPr>
            <w:rFonts w:asciiTheme="minorHAnsi" w:hAnsiTheme="minorHAnsi"/>
            <w:color w:val="262626" w:themeColor="text1" w:themeTint="D9"/>
          </w:rPr>
          <w:t>For assessing the statistical significance of any signals, as an alternative to permutation testing we may want to use a multiple-testing adjusted threshold (e.g. FDR &lt; 0.05) (TBD).</w:t>
        </w:r>
      </w:ins>
    </w:p>
    <w:p w14:paraId="676AD793"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DMRs</w:t>
      </w:r>
    </w:p>
    <w:p w14:paraId="02A5AB24" w14:textId="4F2DB4C5" w:rsidR="00EB6CEE" w:rsidRPr="00EB6CEE" w:rsidRDefault="00D504A6"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ins w:id="139" w:author="Ayden Saffari" w:date="2016-07-20T19:35:00Z">
        <w:r>
          <w:rPr>
            <w:rFonts w:asciiTheme="minorHAnsi" w:hAnsiTheme="minorHAnsi"/>
            <w:color w:val="262626" w:themeColor="text1" w:themeTint="D9"/>
          </w:rPr>
          <w:t>R</w:t>
        </w:r>
        <w:r w:rsidRPr="00484075">
          <w:rPr>
            <w:rFonts w:asciiTheme="minorHAnsi" w:hAnsiTheme="minorHAnsi"/>
            <w:color w:val="262626" w:themeColor="text1" w:themeTint="D9"/>
          </w:rPr>
          <w:t xml:space="preserve">egion-level analysis is performed using the </w:t>
        </w:r>
        <w:proofErr w:type="spellStart"/>
        <w:r w:rsidRPr="00484075">
          <w:rPr>
            <w:rFonts w:asciiTheme="minorHAnsi" w:hAnsiTheme="minorHAnsi"/>
            <w:i/>
            <w:color w:val="262626" w:themeColor="text1" w:themeTint="D9"/>
          </w:rPr>
          <w:t>bumphunting</w:t>
        </w:r>
        <w:proofErr w:type="spellEnd"/>
        <w:r w:rsidRPr="00484075">
          <w:rPr>
            <w:rFonts w:asciiTheme="minorHAnsi" w:hAnsiTheme="minorHAnsi"/>
            <w:color w:val="262626" w:themeColor="text1" w:themeTint="D9"/>
          </w:rPr>
          <w:t xml:space="preserve"> </w:t>
        </w:r>
        <w:r>
          <w:rPr>
            <w:rFonts w:asciiTheme="minorHAnsi" w:hAnsiTheme="minorHAnsi"/>
            <w:color w:val="262626" w:themeColor="text1" w:themeTint="D9"/>
          </w:rPr>
          <w:t xml:space="preserve">or </w:t>
        </w:r>
        <w:proofErr w:type="spellStart"/>
        <w:r>
          <w:rPr>
            <w:rFonts w:asciiTheme="minorHAnsi" w:hAnsiTheme="minorHAnsi"/>
            <w:i/>
            <w:color w:val="262626" w:themeColor="text1" w:themeTint="D9"/>
          </w:rPr>
          <w:t>DMRcate</w:t>
        </w:r>
        <w:proofErr w:type="spellEnd"/>
        <w:r>
          <w:rPr>
            <w:rFonts w:asciiTheme="minorHAnsi" w:hAnsiTheme="minorHAnsi"/>
            <w:i/>
            <w:color w:val="262626" w:themeColor="text1" w:themeTint="D9"/>
          </w:rPr>
          <w:t xml:space="preserve"> </w:t>
        </w:r>
        <w:r w:rsidRPr="00484075">
          <w:rPr>
            <w:rFonts w:asciiTheme="minorHAnsi" w:hAnsiTheme="minorHAnsi"/>
            <w:color w:val="262626" w:themeColor="text1" w:themeTint="D9"/>
          </w:rPr>
          <w:t>method</w:t>
        </w:r>
        <w:r>
          <w:rPr>
            <w:rFonts w:asciiTheme="minorHAnsi" w:hAnsiTheme="minorHAnsi"/>
            <w:color w:val="262626" w:themeColor="text1" w:themeTint="D9"/>
          </w:rPr>
          <w:t>s.</w:t>
        </w:r>
        <w:r w:rsidRPr="00484075">
          <w:rPr>
            <w:rFonts w:asciiTheme="minorHAnsi" w:hAnsiTheme="minorHAnsi"/>
            <w:color w:val="262626" w:themeColor="text1" w:themeTint="D9"/>
          </w:rPr>
          <w:t xml:space="preserve"> (TBD).</w:t>
        </w:r>
      </w:ins>
    </w:p>
    <w:p w14:paraId="301581EE" w14:textId="77777777" w:rsidR="00C20BA6" w:rsidRDefault="00C20BA6" w:rsidP="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ins w:id="140" w:author="Ayden Saffari" w:date="2016-07-20T19:39:00Z"/>
          <w:rFonts w:asciiTheme="minorHAnsi" w:hAnsiTheme="minorHAnsi"/>
          <w:b w:val="0"/>
          <w:color w:val="262626" w:themeColor="text1" w:themeTint="D9"/>
          <w:sz w:val="40"/>
        </w:rPr>
      </w:pPr>
    </w:p>
    <w:p w14:paraId="273A3636" w14:textId="1A877264" w:rsidR="00EB6CEE" w:rsidRPr="00484075" w:rsidRDefault="00EB6CEE" w:rsidP="00EB6CEE">
      <w:pPr>
        <w:pStyle w:val="Heading1"/>
        <w:tabs>
          <w:tab w:val="left" w:pos="567"/>
          <w:tab w:val="left" w:pos="1134"/>
          <w:tab w:val="left" w:pos="1701"/>
          <w:tab w:val="left" w:pos="2268"/>
          <w:tab w:val="left" w:pos="2835"/>
          <w:tab w:val="left" w:pos="3402"/>
          <w:tab w:val="left" w:pos="3969"/>
          <w:tab w:val="left" w:pos="4395"/>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Pr>
          <w:rFonts w:asciiTheme="minorHAnsi" w:hAnsiTheme="minorHAnsi"/>
          <w:b w:val="0"/>
          <w:color w:val="262626" w:themeColor="text1" w:themeTint="D9"/>
          <w:sz w:val="40"/>
        </w:rPr>
        <w:t>b</w:t>
      </w:r>
      <w:r w:rsidR="00D26ED7">
        <w:rPr>
          <w:rFonts w:asciiTheme="minorHAnsi" w:hAnsiTheme="minorHAnsi"/>
          <w:b w:val="0"/>
          <w:color w:val="262626" w:themeColor="text1" w:themeTint="D9"/>
          <w:sz w:val="40"/>
        </w:rPr>
        <w:t>. C</w:t>
      </w:r>
      <w:r>
        <w:rPr>
          <w:rFonts w:asciiTheme="minorHAnsi" w:hAnsiTheme="minorHAnsi"/>
          <w:b w:val="0"/>
          <w:color w:val="262626" w:themeColor="text1" w:themeTint="D9"/>
          <w:sz w:val="40"/>
        </w:rPr>
        <w:t>andidate loc</w:t>
      </w:r>
      <w:r w:rsidR="00B742BF">
        <w:rPr>
          <w:rFonts w:asciiTheme="minorHAnsi" w:hAnsiTheme="minorHAnsi"/>
          <w:b w:val="0"/>
          <w:color w:val="262626" w:themeColor="text1" w:themeTint="D9"/>
          <w:sz w:val="40"/>
        </w:rPr>
        <w:t>i</w:t>
      </w:r>
      <w:r>
        <w:rPr>
          <w:rFonts w:asciiTheme="minorHAnsi" w:hAnsiTheme="minorHAnsi"/>
          <w:b w:val="0"/>
          <w:color w:val="262626" w:themeColor="text1" w:themeTint="D9"/>
          <w:sz w:val="40"/>
        </w:rPr>
        <w:t xml:space="preserve"> </w:t>
      </w:r>
    </w:p>
    <w:p w14:paraId="15FB2E11" w14:textId="77777777" w:rsidR="00EB6CEE" w:rsidRPr="00EB6CEE" w:rsidRDefault="00EB6CEE" w:rsidP="00EB6CEE">
      <w:pPr>
        <w:pStyle w:val="Body"/>
      </w:pPr>
    </w:p>
    <w:p w14:paraId="6022FF2A"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39A3E8EB" w14:textId="7CF9D100" w:rsidR="00EB6CEE" w:rsidRPr="00484075" w:rsidRDefault="00B742BF"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Pr>
          <w:rFonts w:asciiTheme="minorHAnsi" w:hAnsiTheme="minorHAnsi"/>
          <w:color w:val="262626" w:themeColor="text1" w:themeTint="D9"/>
        </w:rPr>
        <w:t>I</w:t>
      </w:r>
      <w:r w:rsidR="00EB6CEE" w:rsidRPr="00484075">
        <w:rPr>
          <w:rFonts w:asciiTheme="minorHAnsi" w:hAnsiTheme="minorHAnsi"/>
          <w:color w:val="262626" w:themeColor="text1" w:themeTint="D9"/>
        </w:rPr>
        <w:t xml:space="preserve">ntervention-associated </w:t>
      </w:r>
      <w:r>
        <w:rPr>
          <w:rFonts w:asciiTheme="minorHAnsi" w:hAnsiTheme="minorHAnsi"/>
          <w:color w:val="262626" w:themeColor="text1" w:themeTint="D9"/>
        </w:rPr>
        <w:t>candidate</w:t>
      </w:r>
      <w:r w:rsidR="00EB6CEE" w:rsidRPr="00484075">
        <w:rPr>
          <w:rFonts w:asciiTheme="minorHAnsi" w:hAnsiTheme="minorHAnsi"/>
          <w:color w:val="262626" w:themeColor="text1" w:themeTint="D9"/>
        </w:rPr>
        <w:t xml:space="preserve"> loci from the previous stage of the analysis will </w:t>
      </w:r>
      <w:r>
        <w:rPr>
          <w:rFonts w:asciiTheme="minorHAnsi" w:hAnsiTheme="minorHAnsi"/>
          <w:color w:val="262626" w:themeColor="text1" w:themeTint="D9"/>
        </w:rPr>
        <w:t xml:space="preserve">also </w:t>
      </w:r>
      <w:r w:rsidR="00EB6CEE" w:rsidRPr="00484075">
        <w:rPr>
          <w:rFonts w:asciiTheme="minorHAnsi" w:hAnsiTheme="minorHAnsi"/>
          <w:color w:val="262626" w:themeColor="text1" w:themeTint="D9"/>
        </w:rPr>
        <w:t xml:space="preserve">be tested for association with the outcomes.   </w:t>
      </w:r>
    </w:p>
    <w:p w14:paraId="602B401C"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7647499C"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b/>
          <w:color w:val="262626" w:themeColor="text1" w:themeTint="D9"/>
        </w:rPr>
        <w:t>DMPs</w:t>
      </w:r>
    </w:p>
    <w:p w14:paraId="27DFE4E7"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For each </w:t>
      </w:r>
      <w:r>
        <w:rPr>
          <w:rFonts w:asciiTheme="minorHAnsi" w:hAnsiTheme="minorHAnsi"/>
          <w:color w:val="262626" w:themeColor="text1" w:themeTint="D9"/>
        </w:rPr>
        <w:t>locus</w:t>
      </w:r>
      <w:r w:rsidRPr="00484075">
        <w:rPr>
          <w:rFonts w:asciiTheme="minorHAnsi" w:hAnsiTheme="minorHAnsi"/>
          <w:color w:val="262626" w:themeColor="text1" w:themeTint="D9"/>
        </w:rPr>
        <w:t xml:space="preserve"> and for all the outcomes, the following linear model is used (TBD):</w:t>
      </w:r>
    </w:p>
    <w:p w14:paraId="535D35E1" w14:textId="572F0A1D" w:rsidR="00EB6CEE" w:rsidRPr="00484075" w:rsidRDefault="00904E47"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center"/>
        <w:rPr>
          <w:rFonts w:asciiTheme="minorHAnsi" w:hAnsiTheme="minorHAnsi"/>
          <w:i/>
          <w:color w:val="262626" w:themeColor="text1" w:themeTint="D9"/>
        </w:rPr>
      </w:pPr>
      <w:r>
        <w:rPr>
          <w:rFonts w:asciiTheme="minorHAnsi" w:hAnsiTheme="minorHAnsi"/>
          <w:i/>
          <w:color w:val="262626" w:themeColor="text1" w:themeTint="D9"/>
        </w:rPr>
        <w:t>Beta-values</w:t>
      </w:r>
      <w:r w:rsidR="00EB6CEE" w:rsidRPr="00484075">
        <w:rPr>
          <w:rFonts w:asciiTheme="minorHAnsi" w:hAnsiTheme="minorHAnsi"/>
          <w:i/>
          <w:color w:val="262626" w:themeColor="text1" w:themeTint="D9"/>
        </w:rPr>
        <w:t xml:space="preserve"> ~ age + gender + cell counts + time on intervention + outcome</w:t>
      </w:r>
    </w:p>
    <w:p w14:paraId="3B78510A" w14:textId="77777777" w:rsidR="00B3688A" w:rsidRPr="005A48C1" w:rsidRDefault="00B3688A" w:rsidP="00B3688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ins w:id="141" w:author="Ayden Saffari" w:date="2016-07-20T19:28:00Z"/>
          <w:rFonts w:asciiTheme="minorHAnsi" w:hAnsiTheme="minorHAnsi"/>
          <w:b/>
          <w:i/>
          <w:color w:val="262626" w:themeColor="text1" w:themeTint="D9"/>
        </w:rPr>
      </w:pPr>
      <w:ins w:id="142" w:author="Ayden Saffari" w:date="2016-07-20T19:28:00Z">
        <w:r>
          <w:rPr>
            <w:rFonts w:asciiTheme="minorHAnsi" w:hAnsiTheme="minorHAnsi"/>
            <w:color w:val="262626" w:themeColor="text1" w:themeTint="D9"/>
          </w:rPr>
          <w:t>For assessing the statistical significance of any signals, as an alternative to permutation testing we may want to use a multiple-testing adjusted threshold (e.g. FDR &lt; 0.05) (TBD).</w:t>
        </w:r>
      </w:ins>
    </w:p>
    <w:p w14:paraId="11C9C713" w14:textId="77777777" w:rsidR="00B3688A" w:rsidRDefault="00B3688A" w:rsidP="00B3688A">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ins w:id="143" w:author="Ayden Saffari" w:date="2016-07-20T19:28:00Z"/>
          <w:rFonts w:asciiTheme="minorHAnsi" w:hAnsiTheme="minorHAnsi"/>
          <w:color w:val="262626" w:themeColor="text1" w:themeTint="D9"/>
        </w:rPr>
      </w:pPr>
      <w:ins w:id="144" w:author="Ayden Saffari" w:date="2016-07-20T19:28:00Z">
        <w:r>
          <w:rPr>
            <w:rFonts w:asciiTheme="minorHAnsi" w:hAnsiTheme="minorHAnsi"/>
            <w:color w:val="262626" w:themeColor="text1" w:themeTint="D9"/>
          </w:rPr>
          <w:t xml:space="preserve">Correlation between spatially contiguous </w:t>
        </w:r>
        <w:proofErr w:type="spellStart"/>
        <w:r>
          <w:rPr>
            <w:rFonts w:asciiTheme="minorHAnsi" w:hAnsiTheme="minorHAnsi"/>
            <w:color w:val="262626" w:themeColor="text1" w:themeTint="D9"/>
          </w:rPr>
          <w:t>CpGs</w:t>
        </w:r>
        <w:proofErr w:type="spellEnd"/>
        <w:r>
          <w:rPr>
            <w:rFonts w:asciiTheme="minorHAnsi" w:hAnsiTheme="minorHAnsi"/>
            <w:color w:val="262626" w:themeColor="text1" w:themeTint="D9"/>
          </w:rPr>
          <w:t xml:space="preserve"> should also be taken into account, either by using mean methylation value, or by performing some sort of global test i.e. combination of p-values (e.g. take minimum p for region)</w:t>
        </w:r>
      </w:ins>
    </w:p>
    <w:p w14:paraId="32707A1F" w14:textId="77777777" w:rsidR="00EB6CEE" w:rsidRPr="00484075" w:rsidRDefault="00EB6CEE" w:rsidP="00EB6CE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b/>
          <w:color w:val="262626" w:themeColor="text1" w:themeTint="D9"/>
        </w:rPr>
      </w:pPr>
      <w:r w:rsidRPr="00484075">
        <w:rPr>
          <w:rFonts w:asciiTheme="minorHAnsi" w:hAnsiTheme="minorHAnsi"/>
          <w:b/>
          <w:color w:val="262626" w:themeColor="text1" w:themeTint="D9"/>
        </w:rPr>
        <w:t>DMRs</w:t>
      </w:r>
    </w:p>
    <w:p w14:paraId="39AC6418" w14:textId="77777777" w:rsidR="00D504A6" w:rsidRDefault="00D504A6" w:rsidP="00D504A6">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ins w:id="145" w:author="Ayden Saffari" w:date="2016-07-20T19:32:00Z"/>
          <w:rFonts w:asciiTheme="minorHAnsi" w:hAnsiTheme="minorHAnsi"/>
          <w:color w:val="262626" w:themeColor="text1" w:themeTint="D9"/>
        </w:rPr>
      </w:pPr>
      <w:ins w:id="146" w:author="Ayden Saffari" w:date="2016-07-20T19:32:00Z">
        <w:r>
          <w:rPr>
            <w:rFonts w:asciiTheme="minorHAnsi" w:hAnsiTheme="minorHAnsi"/>
            <w:color w:val="262626" w:themeColor="text1" w:themeTint="D9"/>
          </w:rPr>
          <w:lastRenderedPageBreak/>
          <w:t xml:space="preserve">Correlation between spatially contiguous </w:t>
        </w:r>
        <w:proofErr w:type="spellStart"/>
        <w:r>
          <w:rPr>
            <w:rFonts w:asciiTheme="minorHAnsi" w:hAnsiTheme="minorHAnsi"/>
            <w:color w:val="262626" w:themeColor="text1" w:themeTint="D9"/>
          </w:rPr>
          <w:t>CpGs</w:t>
        </w:r>
        <w:proofErr w:type="spellEnd"/>
        <w:r>
          <w:rPr>
            <w:rFonts w:asciiTheme="minorHAnsi" w:hAnsiTheme="minorHAnsi"/>
            <w:color w:val="262626" w:themeColor="text1" w:themeTint="D9"/>
          </w:rPr>
          <w:t xml:space="preserve"> should also be taken into account, either by using mean methylation value or mean z, or by performing some sort of global test i.e. combination of p-values (e.g. take minimum p for region)</w:t>
        </w:r>
      </w:ins>
    </w:p>
    <w:p w14:paraId="0C1B6458" w14:textId="77777777" w:rsidR="00EB6CEE" w:rsidRDefault="00EB6CEE" w:rsidP="001D6A5E">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p>
    <w:p w14:paraId="09DFF451" w14:textId="45B4AFF2" w:rsidR="001D6A5E" w:rsidRPr="00484075" w:rsidRDefault="001D6A5E" w:rsidP="001D6A5E">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 xml:space="preserve">5. </w:t>
      </w:r>
      <w:commentRangeStart w:id="147"/>
      <w:commentRangeStart w:id="148"/>
      <w:r w:rsidRPr="00484075">
        <w:rPr>
          <w:rFonts w:asciiTheme="minorHAnsi" w:hAnsiTheme="minorHAnsi"/>
          <w:b w:val="0"/>
          <w:color w:val="262626" w:themeColor="text1" w:themeTint="D9"/>
          <w:sz w:val="40"/>
        </w:rPr>
        <w:t xml:space="preserve">Cross </w:t>
      </w:r>
      <w:commentRangeEnd w:id="147"/>
      <w:r w:rsidR="00F06091">
        <w:rPr>
          <w:rStyle w:val="CommentReference"/>
          <w:rFonts w:ascii="Times New Roman" w:eastAsia="Times New Roman" w:hAnsi="Times New Roman"/>
          <w:b w:val="0"/>
          <w:color w:val="auto"/>
        </w:rPr>
        <w:commentReference w:id="147"/>
      </w:r>
      <w:commentRangeEnd w:id="148"/>
      <w:r w:rsidR="00B742BF">
        <w:rPr>
          <w:rStyle w:val="CommentReference"/>
          <w:rFonts w:ascii="Times New Roman" w:eastAsia="Times New Roman" w:hAnsi="Times New Roman"/>
          <w:b w:val="0"/>
          <w:color w:val="auto"/>
        </w:rPr>
        <w:commentReference w:id="148"/>
      </w:r>
      <w:r w:rsidRPr="00484075">
        <w:rPr>
          <w:rFonts w:asciiTheme="minorHAnsi" w:hAnsiTheme="minorHAnsi"/>
          <w:b w:val="0"/>
          <w:color w:val="262626" w:themeColor="text1" w:themeTint="D9"/>
          <w:sz w:val="40"/>
        </w:rPr>
        <w:t>cohort comparison</w:t>
      </w:r>
    </w:p>
    <w:p w14:paraId="06E7E8F0" w14:textId="4E2E1EE6" w:rsidR="001D6A5E" w:rsidRPr="00484075" w:rsidRDefault="001D6A5E" w:rsidP="001D6A5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TODO</w:t>
      </w:r>
    </w:p>
    <w:p w14:paraId="5A643DB0" w14:textId="77777777" w:rsidR="001D6A5E" w:rsidRPr="00484075" w:rsidRDefault="001D6A5E" w:rsidP="001D6A5E">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p>
    <w:p w14:paraId="2277B4AB" w14:textId="76E13379" w:rsidR="00A864F1" w:rsidRPr="00484075" w:rsidRDefault="001D6A5E" w:rsidP="00A864F1">
      <w:pPr>
        <w:pStyle w:val="Heading1"/>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before="180" w:line="360" w:lineRule="auto"/>
        <w:rPr>
          <w:rFonts w:asciiTheme="minorHAnsi" w:hAnsiTheme="minorHAnsi"/>
          <w:b w:val="0"/>
          <w:color w:val="262626" w:themeColor="text1" w:themeTint="D9"/>
          <w:sz w:val="40"/>
        </w:rPr>
      </w:pPr>
      <w:r w:rsidRPr="00484075">
        <w:rPr>
          <w:rFonts w:asciiTheme="minorHAnsi" w:hAnsiTheme="minorHAnsi"/>
          <w:b w:val="0"/>
          <w:color w:val="262626" w:themeColor="text1" w:themeTint="D9"/>
          <w:sz w:val="40"/>
        </w:rPr>
        <w:t>6</w:t>
      </w:r>
      <w:r w:rsidR="00A864F1" w:rsidRPr="00484075">
        <w:rPr>
          <w:rFonts w:asciiTheme="minorHAnsi" w:hAnsiTheme="minorHAnsi"/>
          <w:b w:val="0"/>
          <w:color w:val="262626" w:themeColor="text1" w:themeTint="D9"/>
          <w:sz w:val="40"/>
        </w:rPr>
        <w:t>. Causal inference</w:t>
      </w:r>
    </w:p>
    <w:p w14:paraId="655AD50B" w14:textId="77777777" w:rsidR="00A864F1" w:rsidRPr="00484075" w:rsidRDefault="00A864F1" w:rsidP="00A864F1">
      <w:pPr>
        <w:pStyle w:val="Body"/>
        <w:rPr>
          <w:rFonts w:asciiTheme="minorHAnsi" w:hAnsiTheme="minorHAnsi"/>
          <w:color w:val="262626" w:themeColor="text1" w:themeTint="D9"/>
        </w:rPr>
      </w:pPr>
    </w:p>
    <w:p w14:paraId="68ABE76D"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color w:val="262626" w:themeColor="text1" w:themeTint="D9"/>
        </w:rPr>
      </w:pPr>
      <w:r w:rsidRPr="00484075">
        <w:rPr>
          <w:rFonts w:asciiTheme="minorHAnsi" w:hAnsiTheme="minorHAnsi"/>
          <w:color w:val="262626" w:themeColor="text1" w:themeTint="D9"/>
        </w:rPr>
        <w:t xml:space="preserve">Two step, two sample Mendelian randomization performed using the </w:t>
      </w:r>
      <w:proofErr w:type="spellStart"/>
      <w:r w:rsidRPr="00484075">
        <w:rPr>
          <w:rFonts w:asciiTheme="minorHAnsi" w:hAnsiTheme="minorHAnsi"/>
          <w:i/>
          <w:color w:val="262626" w:themeColor="text1" w:themeTint="D9"/>
        </w:rPr>
        <w:t>TwoSampleMR</w:t>
      </w:r>
      <w:proofErr w:type="spellEnd"/>
      <w:r w:rsidRPr="00484075">
        <w:rPr>
          <w:rFonts w:asciiTheme="minorHAnsi" w:hAnsiTheme="minorHAnsi"/>
          <w:color w:val="262626" w:themeColor="text1" w:themeTint="D9"/>
        </w:rPr>
        <w:t xml:space="preserve"> package from </w:t>
      </w:r>
      <w:r w:rsidRPr="00484075">
        <w:rPr>
          <w:rFonts w:asciiTheme="minorHAnsi" w:hAnsiTheme="minorHAnsi"/>
          <w:i/>
          <w:color w:val="262626" w:themeColor="text1" w:themeTint="D9"/>
        </w:rPr>
        <w:t>MRCIEU</w:t>
      </w:r>
      <w:r w:rsidRPr="00484075">
        <w:rPr>
          <w:rFonts w:asciiTheme="minorHAnsi" w:hAnsiTheme="minorHAnsi"/>
          <w:color w:val="262626" w:themeColor="text1" w:themeTint="D9"/>
        </w:rPr>
        <w:t xml:space="preserve"> (TBD).</w:t>
      </w:r>
    </w:p>
    <w:p w14:paraId="25DA3809" w14:textId="77777777" w:rsidR="00A864F1" w:rsidRPr="00484075" w:rsidRDefault="00A864F1" w:rsidP="00A864F1">
      <w:pPr>
        <w:pStyle w:val="Body"/>
        <w:rPr>
          <w:rFonts w:asciiTheme="minorHAnsi" w:hAnsiTheme="minorHAnsi"/>
          <w:color w:val="262626" w:themeColor="text1" w:themeTint="D9"/>
        </w:rPr>
      </w:pPr>
    </w:p>
    <w:p w14:paraId="3FA47947"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Overview</w:t>
      </w:r>
    </w:p>
    <w:p w14:paraId="23CD61A0"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1926FFE2"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r w:rsidRPr="00484075">
        <w:rPr>
          <w:rFonts w:asciiTheme="minorHAnsi" w:hAnsiTheme="minorHAnsi"/>
          <w:i/>
          <w:color w:val="262626" w:themeColor="text1" w:themeTint="D9"/>
          <w:sz w:val="32"/>
        </w:rPr>
        <w:t>Strategy</w:t>
      </w:r>
    </w:p>
    <w:p w14:paraId="083342E4" w14:textId="77777777" w:rsidR="00A864F1" w:rsidRPr="00484075" w:rsidRDefault="00A864F1" w:rsidP="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jc w:val="both"/>
        <w:rPr>
          <w:rFonts w:asciiTheme="minorHAnsi" w:hAnsiTheme="minorHAnsi"/>
          <w:i/>
          <w:color w:val="262626" w:themeColor="text1" w:themeTint="D9"/>
        </w:rPr>
      </w:pPr>
      <w:r w:rsidRPr="00484075">
        <w:rPr>
          <w:rFonts w:asciiTheme="minorHAnsi" w:hAnsiTheme="minorHAnsi"/>
          <w:color w:val="262626" w:themeColor="text1" w:themeTint="D9"/>
        </w:rPr>
        <w:t>TODO</w:t>
      </w:r>
    </w:p>
    <w:p w14:paraId="3199EABD"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hAnsiTheme="minorHAnsi"/>
          <w:i/>
          <w:color w:val="262626" w:themeColor="text1" w:themeTint="D9"/>
          <w:sz w:val="32"/>
        </w:rPr>
      </w:pPr>
    </w:p>
    <w:p w14:paraId="78CF1A31" w14:textId="77777777" w:rsidR="00A864F1" w:rsidRPr="00484075" w:rsidRDefault="00A864F1">
      <w:pPr>
        <w:pStyle w:val="Body"/>
        <w:tabs>
          <w:tab w:val="left" w:pos="567"/>
          <w:tab w:val="left" w:pos="1134"/>
          <w:tab w:val="left" w:pos="1701"/>
          <w:tab w:val="left" w:pos="2268"/>
          <w:tab w:val="left" w:pos="2835"/>
          <w:tab w:val="left" w:pos="3402"/>
          <w:tab w:val="left" w:pos="3969"/>
          <w:tab w:val="left" w:pos="4535"/>
          <w:tab w:val="left" w:pos="5102"/>
          <w:tab w:val="left" w:pos="5669"/>
          <w:tab w:val="left" w:pos="6236"/>
          <w:tab w:val="left" w:pos="6803"/>
          <w:tab w:val="left" w:pos="7370"/>
          <w:tab w:val="left" w:pos="7937"/>
          <w:tab w:val="left" w:pos="8504"/>
          <w:tab w:val="left" w:pos="9071"/>
        </w:tabs>
        <w:suppressAutoHyphens/>
        <w:spacing w:after="180" w:line="312" w:lineRule="auto"/>
        <w:rPr>
          <w:rFonts w:asciiTheme="minorHAnsi" w:eastAsia="Times New Roman" w:hAnsiTheme="minorHAnsi"/>
          <w:i/>
          <w:color w:val="262626" w:themeColor="text1" w:themeTint="D9"/>
          <w:sz w:val="32"/>
          <w:lang w:bidi="x-none"/>
        </w:rPr>
      </w:pPr>
    </w:p>
    <w:sectPr w:rsidR="00A864F1" w:rsidRPr="00484075" w:rsidSect="00A864F1">
      <w:type w:val="continuous"/>
      <w:pgSz w:w="11900" w:h="16840"/>
      <w:pgMar w:top="1134" w:right="1134" w:bottom="1134" w:left="1134" w:header="709" w:footer="85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att Silver" w:date="2016-06-30T10:36:00Z" w:initials="MOU">
    <w:p w14:paraId="1CE27093" w14:textId="785B522E" w:rsidR="002E3CEB" w:rsidRDefault="002E3CEB">
      <w:pPr>
        <w:pStyle w:val="CommentText"/>
      </w:pPr>
      <w:r>
        <w:rPr>
          <w:rStyle w:val="CommentReference"/>
        </w:rPr>
        <w:annotationRef/>
      </w:r>
      <w:r>
        <w:t>Think all listed below should come under anthropometry.  Body composition refers to the various DXA measurements which should be added here.</w:t>
      </w:r>
    </w:p>
  </w:comment>
  <w:comment w:id="2" w:author="Matt Silver" w:date="2016-06-30T10:39:00Z" w:initials="MOU">
    <w:p w14:paraId="42B83D44" w14:textId="31134228" w:rsidR="00366FA4" w:rsidRDefault="00015ADA">
      <w:pPr>
        <w:pStyle w:val="CommentText"/>
      </w:pPr>
      <w:r>
        <w:rPr>
          <w:rStyle w:val="CommentReference"/>
        </w:rPr>
        <w:annotationRef/>
      </w:r>
      <w:r>
        <w:t xml:space="preserve">Please can you liaise with Lena </w:t>
      </w:r>
      <w:proofErr w:type="spellStart"/>
      <w:r>
        <w:t>Acolatse</w:t>
      </w:r>
      <w:proofErr w:type="spellEnd"/>
      <w:r>
        <w:t xml:space="preserve"> (</w:t>
      </w:r>
      <w:hyperlink r:id="rId1" w:history="1">
        <w:r w:rsidRPr="00A97F61">
          <w:rPr>
            <w:rStyle w:val="Hyperlink"/>
          </w:rPr>
          <w:t>lenaacolatse@gmail.com)</w:t>
        </w:r>
      </w:hyperlink>
      <w:r>
        <w:t xml:space="preserve"> on which summary measures to include here</w:t>
      </w:r>
    </w:p>
  </w:comment>
  <w:comment w:id="3" w:author="Ayden Saffari" w:date="2016-07-18T12:22:00Z" w:initials="AS">
    <w:p w14:paraId="4ADDB3F3" w14:textId="24B98A50" w:rsidR="00366FA4" w:rsidRDefault="00366FA4">
      <w:pPr>
        <w:pStyle w:val="CommentText"/>
      </w:pPr>
      <w:r>
        <w:rPr>
          <w:rStyle w:val="CommentReference"/>
        </w:rPr>
        <w:annotationRef/>
      </w:r>
      <w:r w:rsidR="00BA5092">
        <w:t>To email</w:t>
      </w:r>
    </w:p>
    <w:p w14:paraId="7CFBEF62" w14:textId="77777777" w:rsidR="00BA5092" w:rsidRDefault="00BA5092">
      <w:pPr>
        <w:pStyle w:val="CommentText"/>
      </w:pPr>
    </w:p>
    <w:p w14:paraId="49BA109B" w14:textId="77777777" w:rsidR="00366FA4" w:rsidRDefault="00366FA4">
      <w:pPr>
        <w:pStyle w:val="CommentText"/>
      </w:pPr>
    </w:p>
  </w:comment>
  <w:comment w:id="4" w:author="Matt Silver" w:date="2016-07-04T10:08:00Z" w:initials="MOU">
    <w:p w14:paraId="1B7CC7D7" w14:textId="52BE7260" w:rsidR="00A36A7A" w:rsidRDefault="00A36A7A">
      <w:pPr>
        <w:pStyle w:val="CommentText"/>
      </w:pPr>
      <w:r>
        <w:rPr>
          <w:rStyle w:val="CommentReference"/>
        </w:rPr>
        <w:annotationRef/>
      </w:r>
      <w:r>
        <w:t>Is there any guidance on this e.g. in PACE?</w:t>
      </w:r>
    </w:p>
    <w:p w14:paraId="7FDD2A1D" w14:textId="77777777" w:rsidR="00366FA4" w:rsidRDefault="00366FA4">
      <w:pPr>
        <w:pStyle w:val="CommentText"/>
      </w:pPr>
    </w:p>
  </w:comment>
  <w:comment w:id="5" w:author="Ayden Saffari" w:date="2016-07-18T12:23:00Z" w:initials="AS">
    <w:p w14:paraId="62A585E7" w14:textId="77C01682" w:rsidR="00366FA4" w:rsidRDefault="00366FA4">
      <w:pPr>
        <w:pStyle w:val="CommentText"/>
      </w:pPr>
      <w:r>
        <w:rPr>
          <w:rStyle w:val="CommentReference"/>
        </w:rPr>
        <w:annotationRef/>
      </w:r>
      <w:r w:rsidR="00BA5092">
        <w:t xml:space="preserve">No further guidance from PACE or </w:t>
      </w:r>
      <w:proofErr w:type="spellStart"/>
      <w:proofErr w:type="gramStart"/>
      <w:r w:rsidR="00BA5092">
        <w:t>GoDMC</w:t>
      </w:r>
      <w:proofErr w:type="spellEnd"/>
      <w:r w:rsidR="00BA5092">
        <w:t xml:space="preserve"> ,</w:t>
      </w:r>
      <w:proofErr w:type="gramEnd"/>
      <w:r w:rsidR="00BA5092">
        <w:t xml:space="preserve"> suggest deferring decision on this till a later date</w:t>
      </w:r>
    </w:p>
    <w:p w14:paraId="6F8072E5" w14:textId="77777777" w:rsidR="00366FA4" w:rsidRDefault="00366FA4">
      <w:pPr>
        <w:pStyle w:val="CommentText"/>
      </w:pPr>
    </w:p>
  </w:comment>
  <w:comment w:id="15" w:author="Matt Silver" w:date="2016-06-30T11:14:00Z" w:initials="MOU">
    <w:p w14:paraId="4860318A" w14:textId="638B33F1" w:rsidR="00A0494F" w:rsidRDefault="00A0494F">
      <w:pPr>
        <w:pStyle w:val="CommentText"/>
        <w:rPr>
          <w:rStyle w:val="CommentReference"/>
        </w:rPr>
      </w:pPr>
      <w:r>
        <w:rPr>
          <w:rStyle w:val="CommentReference"/>
        </w:rPr>
        <w:annotationRef/>
      </w:r>
      <w:r>
        <w:rPr>
          <w:rStyle w:val="CommentReference"/>
        </w:rPr>
        <w:t xml:space="preserve">Think the ‘estimate covariates’ bit could be a bit clearer.  </w:t>
      </w:r>
      <w:r w:rsidR="00A36A7A">
        <w:rPr>
          <w:rStyle w:val="CommentReference"/>
        </w:rPr>
        <w:t xml:space="preserve">Maybe just </w:t>
      </w:r>
      <w:r w:rsidR="009A72D7" w:rsidRPr="009A72D7">
        <w:rPr>
          <w:rStyle w:val="CommentReference"/>
        </w:rPr>
        <w:t>‘</w:t>
      </w:r>
      <w:r w:rsidR="00D73BC5">
        <w:rPr>
          <w:rStyle w:val="CommentReference"/>
        </w:rPr>
        <w:t xml:space="preserve">estimate </w:t>
      </w:r>
      <w:r w:rsidRPr="009A72D7">
        <w:rPr>
          <w:rStyle w:val="CommentReference"/>
        </w:rPr>
        <w:t xml:space="preserve">methylation-derived </w:t>
      </w:r>
      <w:proofErr w:type="spellStart"/>
      <w:r w:rsidR="00D73BC5">
        <w:rPr>
          <w:rStyle w:val="CommentReference"/>
        </w:rPr>
        <w:t>covarites</w:t>
      </w:r>
      <w:proofErr w:type="spellEnd"/>
      <w:r w:rsidR="00D73BC5">
        <w:rPr>
          <w:rStyle w:val="CommentReference"/>
        </w:rPr>
        <w:t xml:space="preserve">’ </w:t>
      </w:r>
      <w:r>
        <w:rPr>
          <w:rStyle w:val="CommentReference"/>
        </w:rPr>
        <w:t>– i.e. Houseman cell counts (not FBC which is measured in the lab)</w:t>
      </w:r>
      <w:r w:rsidR="00D73BC5">
        <w:rPr>
          <w:rStyle w:val="CommentReference"/>
        </w:rPr>
        <w:t xml:space="preserve"> and PCs?</w:t>
      </w:r>
    </w:p>
    <w:p w14:paraId="6ED66E79" w14:textId="77777777" w:rsidR="00366FA4" w:rsidRPr="00A0494F" w:rsidRDefault="00366FA4">
      <w:pPr>
        <w:pStyle w:val="CommentText"/>
      </w:pPr>
    </w:p>
  </w:comment>
  <w:comment w:id="14" w:author="Ayden Saffari" w:date="2016-07-18T12:24:00Z" w:initials="AS">
    <w:p w14:paraId="335900EF" w14:textId="3C217891" w:rsidR="00366FA4" w:rsidRDefault="00366FA4">
      <w:pPr>
        <w:pStyle w:val="CommentText"/>
      </w:pPr>
      <w:r>
        <w:rPr>
          <w:rStyle w:val="CommentReference"/>
        </w:rPr>
        <w:annotationRef/>
      </w:r>
      <w:r>
        <w:t xml:space="preserve"> TODO – update analysis flow diagrams</w:t>
      </w:r>
    </w:p>
  </w:comment>
  <w:comment w:id="17" w:author="Matt Silver" w:date="2016-06-30T11:20:00Z" w:initials="MOU">
    <w:p w14:paraId="6BCB8F73" w14:textId="7B4B0F35" w:rsidR="00366FA4" w:rsidRPr="00366FA4" w:rsidRDefault="000175D7">
      <w:pPr>
        <w:pStyle w:val="CommentText"/>
        <w:rPr>
          <w:sz w:val="18"/>
          <w:szCs w:val="18"/>
        </w:rPr>
      </w:pPr>
      <w:r>
        <w:rPr>
          <w:rStyle w:val="CommentReference"/>
        </w:rPr>
        <w:annotationRef/>
      </w:r>
      <w:r w:rsidR="009A72D7">
        <w:rPr>
          <w:rStyle w:val="CommentReference"/>
        </w:rPr>
        <w:t xml:space="preserve">Does </w:t>
      </w:r>
      <w:proofErr w:type="spellStart"/>
      <w:r w:rsidR="009A72D7">
        <w:rPr>
          <w:rStyle w:val="CommentReference"/>
        </w:rPr>
        <w:t>Meffil</w:t>
      </w:r>
      <w:proofErr w:type="spellEnd"/>
      <w:r w:rsidR="009A72D7">
        <w:rPr>
          <w:rStyle w:val="CommentReference"/>
        </w:rPr>
        <w:t xml:space="preserve"> include this stuff (included below)?  S</w:t>
      </w:r>
      <w:r>
        <w:rPr>
          <w:rStyle w:val="CommentReference"/>
        </w:rPr>
        <w:t xml:space="preserve">hiny methyl package </w:t>
      </w:r>
      <w:r w:rsidR="009A72D7">
        <w:rPr>
          <w:rStyle w:val="CommentReference"/>
        </w:rPr>
        <w:t>is a nice possible alternative</w:t>
      </w:r>
    </w:p>
  </w:comment>
  <w:comment w:id="18" w:author="Ayden Saffari" w:date="2016-07-18T12:22:00Z" w:initials="AS">
    <w:p w14:paraId="09935BC5" w14:textId="5C7DF6EA" w:rsidR="00366FA4" w:rsidRDefault="00366FA4">
      <w:pPr>
        <w:pStyle w:val="CommentText"/>
      </w:pPr>
      <w:r>
        <w:rPr>
          <w:rStyle w:val="CommentReference"/>
        </w:rPr>
        <w:annotationRef/>
      </w:r>
      <w:r>
        <w:t xml:space="preserve">Yes, included in </w:t>
      </w:r>
      <w:proofErr w:type="spellStart"/>
      <w:r>
        <w:t>meffil</w:t>
      </w:r>
      <w:proofErr w:type="spellEnd"/>
    </w:p>
    <w:p w14:paraId="67765C1A" w14:textId="77777777" w:rsidR="00366FA4" w:rsidRDefault="00366FA4">
      <w:pPr>
        <w:pStyle w:val="CommentText"/>
      </w:pPr>
    </w:p>
  </w:comment>
  <w:comment w:id="19" w:author="Ayden Saffari" w:date="2016-07-18T12:26:00Z" w:initials="AS">
    <w:p w14:paraId="1D535012" w14:textId="20337B1D" w:rsidR="00366FA4" w:rsidRDefault="00366FA4">
      <w:pPr>
        <w:pStyle w:val="CommentText"/>
      </w:pPr>
      <w:r>
        <w:rPr>
          <w:rStyle w:val="CommentReference"/>
        </w:rPr>
        <w:annotationRef/>
      </w:r>
    </w:p>
  </w:comment>
  <w:comment w:id="20" w:author="Matt Silver" w:date="2016-07-04T10:25:00Z" w:initials="MOU">
    <w:p w14:paraId="5F7BC0B4" w14:textId="7CF625CA" w:rsidR="00D73BC5" w:rsidRDefault="00D73BC5">
      <w:pPr>
        <w:pStyle w:val="CommentText"/>
      </w:pPr>
      <w:r>
        <w:rPr>
          <w:rStyle w:val="CommentReference"/>
        </w:rPr>
        <w:annotationRef/>
      </w:r>
      <w:r>
        <w:t xml:space="preserve">Suggest to keep it simple just list the default </w:t>
      </w:r>
      <w:proofErr w:type="spellStart"/>
      <w:r>
        <w:t>meffil</w:t>
      </w:r>
      <w:proofErr w:type="spellEnd"/>
      <w:r>
        <w:t xml:space="preserve"> options as bullets but with option to vary TBD, e.g. what I put below, although it’s probably wrong!</w:t>
      </w:r>
    </w:p>
  </w:comment>
  <w:comment w:id="21" w:author="Ayden Saffari" w:date="2016-07-18T12:27:00Z" w:initials="AS">
    <w:p w14:paraId="7206C054" w14:textId="080D4A95" w:rsidR="00366FA4" w:rsidRDefault="00366FA4">
      <w:pPr>
        <w:pStyle w:val="CommentText"/>
      </w:pPr>
      <w:r>
        <w:rPr>
          <w:rStyle w:val="CommentReference"/>
        </w:rPr>
        <w:annotationRef/>
      </w:r>
    </w:p>
  </w:comment>
  <w:comment w:id="23" w:author="Ayden Saffari" w:date="2016-07-18T12:17:00Z" w:initials="AS">
    <w:p w14:paraId="414A37AE" w14:textId="54065522" w:rsidR="00C51A4A" w:rsidRDefault="00C51A4A">
      <w:pPr>
        <w:pStyle w:val="CommentText"/>
      </w:pPr>
      <w:r>
        <w:rPr>
          <w:rStyle w:val="CommentReference"/>
        </w:rPr>
        <w:annotationRef/>
      </w:r>
      <w:r>
        <w:t>I think this would be my preferred option, based on the approaches I’ve tested so far (TBD)</w:t>
      </w:r>
    </w:p>
  </w:comment>
  <w:comment w:id="37" w:author="Matt Silver" w:date="2016-07-04T11:17:00Z" w:initials="MOU">
    <w:p w14:paraId="6903ED3C" w14:textId="56D6A3A5" w:rsidR="00D87411" w:rsidRDefault="00D87411">
      <w:pPr>
        <w:pStyle w:val="CommentText"/>
      </w:pPr>
      <w:r>
        <w:rPr>
          <w:rStyle w:val="CommentReference"/>
        </w:rPr>
        <w:annotationRef/>
      </w:r>
      <w:r>
        <w:t>For all of these, please can you put numbers in each analysis (EPIC, technical validation, replication</w:t>
      </w:r>
      <w:r w:rsidR="00B95035">
        <w:t>, cross-tissue</w:t>
      </w:r>
      <w:r>
        <w:t xml:space="preserve"> </w:t>
      </w:r>
      <w:proofErr w:type="spellStart"/>
      <w:r>
        <w:t>etc</w:t>
      </w:r>
      <w:proofErr w:type="spellEnd"/>
      <w:r>
        <w:t>) and also refer to cohorts (India / Gambia)</w:t>
      </w:r>
      <w:r w:rsidR="00B95035">
        <w:t xml:space="preserve">; </w:t>
      </w:r>
      <w:proofErr w:type="gramStart"/>
      <w:r w:rsidR="00B95035">
        <w:t>plus</w:t>
      </w:r>
      <w:proofErr w:type="gramEnd"/>
      <w:r w:rsidR="00B95035">
        <w:t xml:space="preserve"> spell out that cohorts will be </w:t>
      </w:r>
      <w:proofErr w:type="spellStart"/>
      <w:r w:rsidR="00B95035">
        <w:t>analysed</w:t>
      </w:r>
      <w:proofErr w:type="spellEnd"/>
      <w:r w:rsidR="00B95035">
        <w:t xml:space="preserve"> independently (except for cross-cohort bit)</w:t>
      </w:r>
    </w:p>
  </w:comment>
  <w:comment w:id="38" w:author="Ayden Saffari" w:date="2016-07-18T12:27:00Z" w:initials="AS">
    <w:p w14:paraId="40C59B14" w14:textId="77DB2C99" w:rsidR="00EB6CEE" w:rsidRDefault="00EB6CEE">
      <w:pPr>
        <w:pStyle w:val="CommentText"/>
      </w:pPr>
      <w:r>
        <w:rPr>
          <w:rStyle w:val="CommentReference"/>
        </w:rPr>
        <w:annotationRef/>
      </w:r>
    </w:p>
  </w:comment>
  <w:comment w:id="41" w:author="Matt Silver" w:date="2016-07-04T11:10:00Z" w:initials="MOU">
    <w:p w14:paraId="27AC926C" w14:textId="1B8F718D" w:rsidR="00D87411" w:rsidRDefault="00D87411">
      <w:pPr>
        <w:pStyle w:val="CommentText"/>
      </w:pPr>
      <w:r>
        <w:rPr>
          <w:rStyle w:val="CommentReference"/>
        </w:rPr>
        <w:annotationRef/>
      </w:r>
      <w:r>
        <w:t xml:space="preserve">Sorry if I’m contradicting what I said before, but I’m now thinking that we should propose our </w:t>
      </w:r>
      <w:proofErr w:type="spellStart"/>
      <w:r>
        <w:t>favoured</w:t>
      </w:r>
      <w:proofErr w:type="spellEnd"/>
      <w:r>
        <w:t xml:space="preserve"> strategy, while also listing alternative strategies in brief.  Following my experiences with ENID, I’m pretty keen on </w:t>
      </w:r>
      <w:proofErr w:type="spellStart"/>
      <w:r>
        <w:t>rlm</w:t>
      </w:r>
      <w:proofErr w:type="spellEnd"/>
      <w:r>
        <w:t xml:space="preserve"> with adjustment for major PCs (however defined), but open to persuasion on others. Ultimately I don’t think it really matters which way we go as long as it’s clearly defined and supported in the literature. Can discuss more in the office if needed.</w:t>
      </w:r>
    </w:p>
  </w:comment>
  <w:comment w:id="42" w:author="Ayden Saffari" w:date="2016-07-18T12:28:00Z" w:initials="AS">
    <w:p w14:paraId="5B06C580" w14:textId="13BB5ECC" w:rsidR="00EB6CEE" w:rsidRDefault="00EB6CEE">
      <w:pPr>
        <w:pStyle w:val="CommentText"/>
      </w:pPr>
      <w:r>
        <w:rPr>
          <w:rStyle w:val="CommentReference"/>
        </w:rPr>
        <w:annotationRef/>
      </w:r>
      <w:r>
        <w:t>TODO – need decision on strategy, suggest waiting till we’ve analyzed the test data set and discussed results</w:t>
      </w:r>
    </w:p>
  </w:comment>
  <w:comment w:id="96" w:author="Matt Silver" w:date="2016-07-04T11:10:00Z" w:initials="MOU">
    <w:p w14:paraId="74C459D5" w14:textId="77777777" w:rsidR="002570B1" w:rsidRDefault="002570B1" w:rsidP="002570B1">
      <w:pPr>
        <w:pStyle w:val="CommentText"/>
      </w:pPr>
      <w:r>
        <w:rPr>
          <w:rStyle w:val="CommentReference"/>
        </w:rPr>
        <w:annotationRef/>
      </w:r>
      <w:r>
        <w:t xml:space="preserve">Sorry if I’m contradicting what I said before, but I’m now thinking that we should propose our </w:t>
      </w:r>
      <w:proofErr w:type="spellStart"/>
      <w:r>
        <w:t>favoured</w:t>
      </w:r>
      <w:proofErr w:type="spellEnd"/>
      <w:r>
        <w:t xml:space="preserve"> strategy, while also listing alternative strategies in brief.  Following my experiences with ENID, I’m pretty keen on </w:t>
      </w:r>
      <w:proofErr w:type="spellStart"/>
      <w:r>
        <w:t>rlm</w:t>
      </w:r>
      <w:proofErr w:type="spellEnd"/>
      <w:r>
        <w:t xml:space="preserve"> with adjustment for major PCs (however defined), but open to persuasion on others. Ultimately I don’t think it really matters which way we go as long as it’s clearly defined and supported in the literature. Can discuss more in the office if needed.</w:t>
      </w:r>
    </w:p>
  </w:comment>
  <w:comment w:id="97" w:author="Ayden Saffari" w:date="2016-07-18T12:28:00Z" w:initials="AS">
    <w:p w14:paraId="2BB725AF" w14:textId="77777777" w:rsidR="002570B1" w:rsidRDefault="002570B1" w:rsidP="002570B1">
      <w:pPr>
        <w:pStyle w:val="CommentText"/>
      </w:pPr>
      <w:r>
        <w:rPr>
          <w:rStyle w:val="CommentReference"/>
        </w:rPr>
        <w:annotationRef/>
      </w:r>
      <w:r>
        <w:t>TODO – need decision on strategy, suggest waiting till we’ve analyzed the test data set and discussed results</w:t>
      </w:r>
    </w:p>
  </w:comment>
  <w:comment w:id="105" w:author="Matt Silver" w:date="2016-07-04T11:10:00Z" w:initials="MOU">
    <w:p w14:paraId="309E0F2E" w14:textId="77777777" w:rsidR="00D504A6" w:rsidRDefault="00D504A6" w:rsidP="00D504A6">
      <w:pPr>
        <w:pStyle w:val="CommentText"/>
      </w:pPr>
      <w:r>
        <w:rPr>
          <w:rStyle w:val="CommentReference"/>
        </w:rPr>
        <w:annotationRef/>
      </w:r>
      <w:r>
        <w:t xml:space="preserve">Sorry if I’m contradicting what I said before, but I’m now thinking that we should propose our </w:t>
      </w:r>
      <w:proofErr w:type="spellStart"/>
      <w:r>
        <w:t>favoured</w:t>
      </w:r>
      <w:proofErr w:type="spellEnd"/>
      <w:r>
        <w:t xml:space="preserve"> strategy, while also listing alternative strategies in brief.  Following my experiences with ENID, I’m pretty keen on </w:t>
      </w:r>
      <w:proofErr w:type="spellStart"/>
      <w:r>
        <w:t>rlm</w:t>
      </w:r>
      <w:proofErr w:type="spellEnd"/>
      <w:r>
        <w:t xml:space="preserve"> with adjustment for major PCs (however defined), but open to persuasion on others. Ultimately I don’t think it really matters which way we go as long as it’s clearly defined and supported in the literature. Can discuss more in the office if needed.</w:t>
      </w:r>
    </w:p>
  </w:comment>
  <w:comment w:id="106" w:author="Ayden Saffari" w:date="2016-07-18T12:28:00Z" w:initials="AS">
    <w:p w14:paraId="3AB93752" w14:textId="77777777" w:rsidR="00D504A6" w:rsidRDefault="00D504A6" w:rsidP="00D504A6">
      <w:pPr>
        <w:pStyle w:val="CommentText"/>
      </w:pPr>
      <w:r>
        <w:rPr>
          <w:rStyle w:val="CommentReference"/>
        </w:rPr>
        <w:annotationRef/>
      </w:r>
      <w:r>
        <w:t>TODO – need decision on strategy, suggest waiting till we’ve analyzed the test data set and discussed results</w:t>
      </w:r>
    </w:p>
  </w:comment>
  <w:comment w:id="120" w:author="Matt Silver" w:date="2016-07-04T11:29:00Z" w:initials="MOU">
    <w:p w14:paraId="6FA0D3FE" w14:textId="10D6CA2C" w:rsidR="008B0B9B" w:rsidRDefault="008B0B9B">
      <w:pPr>
        <w:pStyle w:val="CommentText"/>
      </w:pPr>
      <w:r>
        <w:rPr>
          <w:rStyle w:val="CommentReference"/>
        </w:rPr>
        <w:annotationRef/>
      </w:r>
      <w:r>
        <w:t xml:space="preserve">Think you will have to break this down into </w:t>
      </w:r>
      <w:r w:rsidR="00F06091">
        <w:t>a) candidate locus / regional analysis for intervention-associated loci; and b) methylation – phenotype EWAS.  My comments below refer to a), but won’t apply to b)</w:t>
      </w:r>
    </w:p>
    <w:p w14:paraId="16307986" w14:textId="77777777" w:rsidR="00EB6CEE" w:rsidRDefault="00EB6CEE">
      <w:pPr>
        <w:pStyle w:val="CommentText"/>
      </w:pPr>
    </w:p>
  </w:comment>
  <w:comment w:id="121" w:author="Ayden Saffari" w:date="2016-07-18T12:30:00Z" w:initials="AS">
    <w:p w14:paraId="5CB2D31C" w14:textId="1647843E" w:rsidR="00EB6CEE" w:rsidRDefault="00EB6CEE">
      <w:pPr>
        <w:pStyle w:val="CommentText"/>
      </w:pPr>
      <w:r>
        <w:rPr>
          <w:rStyle w:val="CommentReference"/>
        </w:rPr>
        <w:annotationRef/>
      </w:r>
    </w:p>
  </w:comment>
  <w:comment w:id="147" w:author="Matt Silver" w:date="2016-07-04T11:31:00Z" w:initials="MOU">
    <w:p w14:paraId="1B16C3F1" w14:textId="17F8E0E9" w:rsidR="00F06091" w:rsidRDefault="00F06091">
      <w:pPr>
        <w:pStyle w:val="CommentText"/>
      </w:pPr>
      <w:r>
        <w:rPr>
          <w:rStyle w:val="CommentReference"/>
        </w:rPr>
        <w:annotationRef/>
      </w:r>
      <w:r>
        <w:t>We will need some detail to get started on here.  Just come up with a list of bullets on what sensible comparisons we can make, and how we might make them (pathways, common loci with FDR 5%, comparison of ranked p-values...?)</w:t>
      </w:r>
    </w:p>
  </w:comment>
  <w:comment w:id="148" w:author="Ayden Saffari" w:date="2016-07-18T12:46:00Z" w:initials="AS">
    <w:p w14:paraId="50A8FAB1" w14:textId="6B0C8A30" w:rsidR="00B742BF" w:rsidRDefault="00B742BF">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27093" w15:done="1"/>
  <w15:commentEx w15:paraId="42B83D44" w15:done="1"/>
  <w15:commentEx w15:paraId="49BA109B" w15:paraIdParent="42B83D44" w15:done="1"/>
  <w15:commentEx w15:paraId="7FDD2A1D" w15:done="1"/>
  <w15:commentEx w15:paraId="6F8072E5" w15:paraIdParent="7FDD2A1D" w15:done="1"/>
  <w15:commentEx w15:paraId="6ED66E79" w15:done="1"/>
  <w15:commentEx w15:paraId="335900EF" w15:paraIdParent="6ED66E79" w15:done="1"/>
  <w15:commentEx w15:paraId="6BCB8F73" w15:done="1"/>
  <w15:commentEx w15:paraId="67765C1A" w15:paraIdParent="6BCB8F73" w15:done="1"/>
  <w15:commentEx w15:paraId="1D535012" w15:paraIdParent="6BCB8F73" w15:done="1"/>
  <w15:commentEx w15:paraId="5F7BC0B4" w15:done="1"/>
  <w15:commentEx w15:paraId="7206C054" w15:paraIdParent="5F7BC0B4" w15:done="1"/>
  <w15:commentEx w15:paraId="414A37AE" w15:done="0"/>
  <w15:commentEx w15:paraId="6903ED3C" w15:done="1"/>
  <w15:commentEx w15:paraId="40C59B14" w15:paraIdParent="6903ED3C" w15:done="1"/>
  <w15:commentEx w15:paraId="27AC926C" w15:done="0"/>
  <w15:commentEx w15:paraId="5B06C580" w15:paraIdParent="27AC926C" w15:done="0"/>
  <w15:commentEx w15:paraId="74C459D5" w15:done="0"/>
  <w15:commentEx w15:paraId="2BB725AF" w15:paraIdParent="74C459D5" w15:done="0"/>
  <w15:commentEx w15:paraId="309E0F2E" w15:done="0"/>
  <w15:commentEx w15:paraId="3AB93752" w15:paraIdParent="309E0F2E" w15:done="0"/>
  <w15:commentEx w15:paraId="16307986" w15:done="1"/>
  <w15:commentEx w15:paraId="5CB2D31C" w15:paraIdParent="16307986" w15:done="1"/>
  <w15:commentEx w15:paraId="1B16C3F1" w15:done="0"/>
  <w15:commentEx w15:paraId="50A8FAB1" w15:paraIdParent="1B16C3F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C8130" w14:textId="77777777" w:rsidR="00603F2C" w:rsidRDefault="00603F2C">
      <w:r>
        <w:separator/>
      </w:r>
    </w:p>
  </w:endnote>
  <w:endnote w:type="continuationSeparator" w:id="0">
    <w:p w14:paraId="5F2ECADB" w14:textId="77777777" w:rsidR="00603F2C" w:rsidRDefault="00603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charset w:val="80"/>
    <w:family w:val="auto"/>
    <w:pitch w:val="variable"/>
    <w:sig w:usb0="E00002FF" w:usb1="7AC7FFFF" w:usb2="00000012" w:usb3="00000000" w:csb0="0002000D"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2A2F7" w14:textId="77777777" w:rsidR="00A864F1" w:rsidRDefault="00A864F1">
    <w:pPr>
      <w:pStyle w:val="HeaderFooter"/>
      <w:rPr>
        <w:rFonts w:ascii="Times New Roman" w:eastAsia="Times New Roman" w:hAnsi="Times New Roman"/>
        <w:color w:val="auto"/>
        <w:lang w:bidi="x-none"/>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A9873" w14:textId="77777777" w:rsidR="00A864F1" w:rsidRDefault="00A864F1">
    <w:pPr>
      <w:pStyle w:val="HeaderFooter"/>
      <w:rPr>
        <w:rFonts w:ascii="Times New Roman" w:eastAsia="Times New Roman" w:hAnsi="Times New Roman"/>
        <w:color w:val="auto"/>
        <w:lang w:bidi="x-none"/>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EE239A" w14:textId="77777777" w:rsidR="00603F2C" w:rsidRDefault="00603F2C">
      <w:r>
        <w:separator/>
      </w:r>
    </w:p>
  </w:footnote>
  <w:footnote w:type="continuationSeparator" w:id="0">
    <w:p w14:paraId="24A3EB4A" w14:textId="77777777" w:rsidR="00603F2C" w:rsidRDefault="00603F2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4E31" w14:textId="77777777" w:rsidR="00A864F1" w:rsidRDefault="00A864F1">
    <w:pPr>
      <w:pStyle w:val="HeaderFooter"/>
      <w:rPr>
        <w:rFonts w:ascii="Times New Roman" w:eastAsia="Times New Roman" w:hAnsi="Times New Roman"/>
        <w:color w:val="auto"/>
        <w:lang w:bidi="x-non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B6E20" w14:textId="77777777" w:rsidR="00A864F1" w:rsidRDefault="00A864F1">
    <w:pPr>
      <w:pStyle w:val="HeaderFooter"/>
      <w:rPr>
        <w:rFonts w:ascii="Times New Roman" w:eastAsia="Times New Roman" w:hAnsi="Times New Roman"/>
        <w:color w:val="auto"/>
        <w:lang w:bidi="x-none"/>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16903"/>
    <w:multiLevelType w:val="hybridMultilevel"/>
    <w:tmpl w:val="BD6A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A354B"/>
    <w:multiLevelType w:val="hybridMultilevel"/>
    <w:tmpl w:val="9582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F878BE"/>
    <w:multiLevelType w:val="hybridMultilevel"/>
    <w:tmpl w:val="C16C0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61AE2"/>
    <w:multiLevelType w:val="hybridMultilevel"/>
    <w:tmpl w:val="FD9C16BC"/>
    <w:lvl w:ilvl="0" w:tplc="726296C4">
      <w:start w:val="1"/>
      <w:numFmt w:val="bullet"/>
      <w:lvlText w:val="•"/>
      <w:lvlJc w:val="left"/>
      <w:pPr>
        <w:tabs>
          <w:tab w:val="num" w:pos="720"/>
        </w:tabs>
        <w:ind w:left="720" w:hanging="360"/>
      </w:pPr>
      <w:rPr>
        <w:rFonts w:ascii="Arial" w:hAnsi="Arial" w:hint="default"/>
      </w:rPr>
    </w:lvl>
    <w:lvl w:ilvl="1" w:tplc="4E9AFFF8" w:tentative="1">
      <w:start w:val="1"/>
      <w:numFmt w:val="bullet"/>
      <w:lvlText w:val="•"/>
      <w:lvlJc w:val="left"/>
      <w:pPr>
        <w:tabs>
          <w:tab w:val="num" w:pos="1440"/>
        </w:tabs>
        <w:ind w:left="1440" w:hanging="360"/>
      </w:pPr>
      <w:rPr>
        <w:rFonts w:ascii="Arial" w:hAnsi="Arial" w:hint="default"/>
      </w:rPr>
    </w:lvl>
    <w:lvl w:ilvl="2" w:tplc="94FE524C" w:tentative="1">
      <w:start w:val="1"/>
      <w:numFmt w:val="bullet"/>
      <w:lvlText w:val="•"/>
      <w:lvlJc w:val="left"/>
      <w:pPr>
        <w:tabs>
          <w:tab w:val="num" w:pos="2160"/>
        </w:tabs>
        <w:ind w:left="2160" w:hanging="360"/>
      </w:pPr>
      <w:rPr>
        <w:rFonts w:ascii="Arial" w:hAnsi="Arial" w:hint="default"/>
      </w:rPr>
    </w:lvl>
    <w:lvl w:ilvl="3" w:tplc="AE2A24AE" w:tentative="1">
      <w:start w:val="1"/>
      <w:numFmt w:val="bullet"/>
      <w:lvlText w:val="•"/>
      <w:lvlJc w:val="left"/>
      <w:pPr>
        <w:tabs>
          <w:tab w:val="num" w:pos="2880"/>
        </w:tabs>
        <w:ind w:left="2880" w:hanging="360"/>
      </w:pPr>
      <w:rPr>
        <w:rFonts w:ascii="Arial" w:hAnsi="Arial" w:hint="default"/>
      </w:rPr>
    </w:lvl>
    <w:lvl w:ilvl="4" w:tplc="AD58758A" w:tentative="1">
      <w:start w:val="1"/>
      <w:numFmt w:val="bullet"/>
      <w:lvlText w:val="•"/>
      <w:lvlJc w:val="left"/>
      <w:pPr>
        <w:tabs>
          <w:tab w:val="num" w:pos="3600"/>
        </w:tabs>
        <w:ind w:left="3600" w:hanging="360"/>
      </w:pPr>
      <w:rPr>
        <w:rFonts w:ascii="Arial" w:hAnsi="Arial" w:hint="default"/>
      </w:rPr>
    </w:lvl>
    <w:lvl w:ilvl="5" w:tplc="985C9D0A" w:tentative="1">
      <w:start w:val="1"/>
      <w:numFmt w:val="bullet"/>
      <w:lvlText w:val="•"/>
      <w:lvlJc w:val="left"/>
      <w:pPr>
        <w:tabs>
          <w:tab w:val="num" w:pos="4320"/>
        </w:tabs>
        <w:ind w:left="4320" w:hanging="360"/>
      </w:pPr>
      <w:rPr>
        <w:rFonts w:ascii="Arial" w:hAnsi="Arial" w:hint="default"/>
      </w:rPr>
    </w:lvl>
    <w:lvl w:ilvl="6" w:tplc="34F040E6" w:tentative="1">
      <w:start w:val="1"/>
      <w:numFmt w:val="bullet"/>
      <w:lvlText w:val="•"/>
      <w:lvlJc w:val="left"/>
      <w:pPr>
        <w:tabs>
          <w:tab w:val="num" w:pos="5040"/>
        </w:tabs>
        <w:ind w:left="5040" w:hanging="360"/>
      </w:pPr>
      <w:rPr>
        <w:rFonts w:ascii="Arial" w:hAnsi="Arial" w:hint="default"/>
      </w:rPr>
    </w:lvl>
    <w:lvl w:ilvl="7" w:tplc="42A29C38" w:tentative="1">
      <w:start w:val="1"/>
      <w:numFmt w:val="bullet"/>
      <w:lvlText w:val="•"/>
      <w:lvlJc w:val="left"/>
      <w:pPr>
        <w:tabs>
          <w:tab w:val="num" w:pos="5760"/>
        </w:tabs>
        <w:ind w:left="5760" w:hanging="360"/>
      </w:pPr>
      <w:rPr>
        <w:rFonts w:ascii="Arial" w:hAnsi="Arial" w:hint="default"/>
      </w:rPr>
    </w:lvl>
    <w:lvl w:ilvl="8" w:tplc="7FDCA362" w:tentative="1">
      <w:start w:val="1"/>
      <w:numFmt w:val="bullet"/>
      <w:lvlText w:val="•"/>
      <w:lvlJc w:val="left"/>
      <w:pPr>
        <w:tabs>
          <w:tab w:val="num" w:pos="6480"/>
        </w:tabs>
        <w:ind w:left="6480" w:hanging="360"/>
      </w:pPr>
      <w:rPr>
        <w:rFonts w:ascii="Arial" w:hAnsi="Arial" w:hint="default"/>
      </w:rPr>
    </w:lvl>
  </w:abstractNum>
  <w:abstractNum w:abstractNumId="4">
    <w:nsid w:val="0F62480E"/>
    <w:multiLevelType w:val="hybridMultilevel"/>
    <w:tmpl w:val="F0EC1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240232"/>
    <w:multiLevelType w:val="hybridMultilevel"/>
    <w:tmpl w:val="CC64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2115DB"/>
    <w:multiLevelType w:val="hybridMultilevel"/>
    <w:tmpl w:val="50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6815A1"/>
    <w:multiLevelType w:val="hybridMultilevel"/>
    <w:tmpl w:val="CF1A8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B31E5"/>
    <w:multiLevelType w:val="hybridMultilevel"/>
    <w:tmpl w:val="BCA0E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F52F96"/>
    <w:multiLevelType w:val="hybridMultilevel"/>
    <w:tmpl w:val="F888FED2"/>
    <w:lvl w:ilvl="0" w:tplc="35DA7674">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274C5A"/>
    <w:multiLevelType w:val="hybridMultilevel"/>
    <w:tmpl w:val="C312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005C05"/>
    <w:multiLevelType w:val="hybridMultilevel"/>
    <w:tmpl w:val="3E1AEE5E"/>
    <w:lvl w:ilvl="0" w:tplc="CA582DE0">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103C81"/>
    <w:multiLevelType w:val="hybridMultilevel"/>
    <w:tmpl w:val="B3762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DB3207"/>
    <w:multiLevelType w:val="hybridMultilevel"/>
    <w:tmpl w:val="94F63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0B6510"/>
    <w:multiLevelType w:val="hybridMultilevel"/>
    <w:tmpl w:val="B750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E81BD1"/>
    <w:multiLevelType w:val="hybridMultilevel"/>
    <w:tmpl w:val="ADCC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DB035E"/>
    <w:multiLevelType w:val="hybridMultilevel"/>
    <w:tmpl w:val="AC70E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4C3375"/>
    <w:multiLevelType w:val="hybridMultilevel"/>
    <w:tmpl w:val="60E0D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E45A2B"/>
    <w:multiLevelType w:val="hybridMultilevel"/>
    <w:tmpl w:val="FCA2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FA258B"/>
    <w:multiLevelType w:val="hybridMultilevel"/>
    <w:tmpl w:val="3870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D7E15"/>
    <w:multiLevelType w:val="hybridMultilevel"/>
    <w:tmpl w:val="647A0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C23D6C"/>
    <w:multiLevelType w:val="hybridMultilevel"/>
    <w:tmpl w:val="4650F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003F1C"/>
    <w:multiLevelType w:val="hybridMultilevel"/>
    <w:tmpl w:val="B1942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6365D5"/>
    <w:multiLevelType w:val="multilevel"/>
    <w:tmpl w:val="DB2826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B312C7A"/>
    <w:multiLevelType w:val="hybridMultilevel"/>
    <w:tmpl w:val="07106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C806438"/>
    <w:multiLevelType w:val="hybridMultilevel"/>
    <w:tmpl w:val="18B890F8"/>
    <w:lvl w:ilvl="0" w:tplc="EE8885E2">
      <w:start w:val="1"/>
      <w:numFmt w:val="bullet"/>
      <w:lvlText w:val="•"/>
      <w:lvlJc w:val="left"/>
      <w:pPr>
        <w:tabs>
          <w:tab w:val="num" w:pos="720"/>
        </w:tabs>
        <w:ind w:left="720" w:hanging="360"/>
      </w:pPr>
      <w:rPr>
        <w:rFonts w:ascii="Arial" w:hAnsi="Arial" w:hint="default"/>
      </w:rPr>
    </w:lvl>
    <w:lvl w:ilvl="1" w:tplc="9A0094A4" w:tentative="1">
      <w:start w:val="1"/>
      <w:numFmt w:val="bullet"/>
      <w:lvlText w:val="•"/>
      <w:lvlJc w:val="left"/>
      <w:pPr>
        <w:tabs>
          <w:tab w:val="num" w:pos="1440"/>
        </w:tabs>
        <w:ind w:left="1440" w:hanging="360"/>
      </w:pPr>
      <w:rPr>
        <w:rFonts w:ascii="Arial" w:hAnsi="Arial" w:hint="default"/>
      </w:rPr>
    </w:lvl>
    <w:lvl w:ilvl="2" w:tplc="D252386C" w:tentative="1">
      <w:start w:val="1"/>
      <w:numFmt w:val="bullet"/>
      <w:lvlText w:val="•"/>
      <w:lvlJc w:val="left"/>
      <w:pPr>
        <w:tabs>
          <w:tab w:val="num" w:pos="2160"/>
        </w:tabs>
        <w:ind w:left="2160" w:hanging="360"/>
      </w:pPr>
      <w:rPr>
        <w:rFonts w:ascii="Arial" w:hAnsi="Arial" w:hint="default"/>
      </w:rPr>
    </w:lvl>
    <w:lvl w:ilvl="3" w:tplc="D2EE8082" w:tentative="1">
      <w:start w:val="1"/>
      <w:numFmt w:val="bullet"/>
      <w:lvlText w:val="•"/>
      <w:lvlJc w:val="left"/>
      <w:pPr>
        <w:tabs>
          <w:tab w:val="num" w:pos="2880"/>
        </w:tabs>
        <w:ind w:left="2880" w:hanging="360"/>
      </w:pPr>
      <w:rPr>
        <w:rFonts w:ascii="Arial" w:hAnsi="Arial" w:hint="default"/>
      </w:rPr>
    </w:lvl>
    <w:lvl w:ilvl="4" w:tplc="59DCDB5C" w:tentative="1">
      <w:start w:val="1"/>
      <w:numFmt w:val="bullet"/>
      <w:lvlText w:val="•"/>
      <w:lvlJc w:val="left"/>
      <w:pPr>
        <w:tabs>
          <w:tab w:val="num" w:pos="3600"/>
        </w:tabs>
        <w:ind w:left="3600" w:hanging="360"/>
      </w:pPr>
      <w:rPr>
        <w:rFonts w:ascii="Arial" w:hAnsi="Arial" w:hint="default"/>
      </w:rPr>
    </w:lvl>
    <w:lvl w:ilvl="5" w:tplc="FAD6779A" w:tentative="1">
      <w:start w:val="1"/>
      <w:numFmt w:val="bullet"/>
      <w:lvlText w:val="•"/>
      <w:lvlJc w:val="left"/>
      <w:pPr>
        <w:tabs>
          <w:tab w:val="num" w:pos="4320"/>
        </w:tabs>
        <w:ind w:left="4320" w:hanging="360"/>
      </w:pPr>
      <w:rPr>
        <w:rFonts w:ascii="Arial" w:hAnsi="Arial" w:hint="default"/>
      </w:rPr>
    </w:lvl>
    <w:lvl w:ilvl="6" w:tplc="E926E84E" w:tentative="1">
      <w:start w:val="1"/>
      <w:numFmt w:val="bullet"/>
      <w:lvlText w:val="•"/>
      <w:lvlJc w:val="left"/>
      <w:pPr>
        <w:tabs>
          <w:tab w:val="num" w:pos="5040"/>
        </w:tabs>
        <w:ind w:left="5040" w:hanging="360"/>
      </w:pPr>
      <w:rPr>
        <w:rFonts w:ascii="Arial" w:hAnsi="Arial" w:hint="default"/>
      </w:rPr>
    </w:lvl>
    <w:lvl w:ilvl="7" w:tplc="9834A774" w:tentative="1">
      <w:start w:val="1"/>
      <w:numFmt w:val="bullet"/>
      <w:lvlText w:val="•"/>
      <w:lvlJc w:val="left"/>
      <w:pPr>
        <w:tabs>
          <w:tab w:val="num" w:pos="5760"/>
        </w:tabs>
        <w:ind w:left="5760" w:hanging="360"/>
      </w:pPr>
      <w:rPr>
        <w:rFonts w:ascii="Arial" w:hAnsi="Arial" w:hint="default"/>
      </w:rPr>
    </w:lvl>
    <w:lvl w:ilvl="8" w:tplc="97E81766" w:tentative="1">
      <w:start w:val="1"/>
      <w:numFmt w:val="bullet"/>
      <w:lvlText w:val="•"/>
      <w:lvlJc w:val="left"/>
      <w:pPr>
        <w:tabs>
          <w:tab w:val="num" w:pos="6480"/>
        </w:tabs>
        <w:ind w:left="6480" w:hanging="360"/>
      </w:pPr>
      <w:rPr>
        <w:rFonts w:ascii="Arial" w:hAnsi="Arial" w:hint="default"/>
      </w:rPr>
    </w:lvl>
  </w:abstractNum>
  <w:abstractNum w:abstractNumId="26">
    <w:nsid w:val="61C171C3"/>
    <w:multiLevelType w:val="hybridMultilevel"/>
    <w:tmpl w:val="34C6F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6F50CD"/>
    <w:multiLevelType w:val="hybridMultilevel"/>
    <w:tmpl w:val="025E28FE"/>
    <w:lvl w:ilvl="0" w:tplc="F2B82966">
      <w:start w:val="1"/>
      <w:numFmt w:val="bullet"/>
      <w:lvlText w:val="•"/>
      <w:lvlJc w:val="left"/>
      <w:pPr>
        <w:tabs>
          <w:tab w:val="num" w:pos="720"/>
        </w:tabs>
        <w:ind w:left="720" w:hanging="360"/>
      </w:pPr>
      <w:rPr>
        <w:rFonts w:ascii="Arial" w:hAnsi="Arial" w:hint="default"/>
      </w:rPr>
    </w:lvl>
    <w:lvl w:ilvl="1" w:tplc="8D6AC15A" w:tentative="1">
      <w:start w:val="1"/>
      <w:numFmt w:val="bullet"/>
      <w:lvlText w:val="•"/>
      <w:lvlJc w:val="left"/>
      <w:pPr>
        <w:tabs>
          <w:tab w:val="num" w:pos="1440"/>
        </w:tabs>
        <w:ind w:left="1440" w:hanging="360"/>
      </w:pPr>
      <w:rPr>
        <w:rFonts w:ascii="Arial" w:hAnsi="Arial" w:hint="default"/>
      </w:rPr>
    </w:lvl>
    <w:lvl w:ilvl="2" w:tplc="258E0D32" w:tentative="1">
      <w:start w:val="1"/>
      <w:numFmt w:val="bullet"/>
      <w:lvlText w:val="•"/>
      <w:lvlJc w:val="left"/>
      <w:pPr>
        <w:tabs>
          <w:tab w:val="num" w:pos="2160"/>
        </w:tabs>
        <w:ind w:left="2160" w:hanging="360"/>
      </w:pPr>
      <w:rPr>
        <w:rFonts w:ascii="Arial" w:hAnsi="Arial" w:hint="default"/>
      </w:rPr>
    </w:lvl>
    <w:lvl w:ilvl="3" w:tplc="8DF0C580" w:tentative="1">
      <w:start w:val="1"/>
      <w:numFmt w:val="bullet"/>
      <w:lvlText w:val="•"/>
      <w:lvlJc w:val="left"/>
      <w:pPr>
        <w:tabs>
          <w:tab w:val="num" w:pos="2880"/>
        </w:tabs>
        <w:ind w:left="2880" w:hanging="360"/>
      </w:pPr>
      <w:rPr>
        <w:rFonts w:ascii="Arial" w:hAnsi="Arial" w:hint="default"/>
      </w:rPr>
    </w:lvl>
    <w:lvl w:ilvl="4" w:tplc="377856FA" w:tentative="1">
      <w:start w:val="1"/>
      <w:numFmt w:val="bullet"/>
      <w:lvlText w:val="•"/>
      <w:lvlJc w:val="left"/>
      <w:pPr>
        <w:tabs>
          <w:tab w:val="num" w:pos="3600"/>
        </w:tabs>
        <w:ind w:left="3600" w:hanging="360"/>
      </w:pPr>
      <w:rPr>
        <w:rFonts w:ascii="Arial" w:hAnsi="Arial" w:hint="default"/>
      </w:rPr>
    </w:lvl>
    <w:lvl w:ilvl="5" w:tplc="3B1AB860" w:tentative="1">
      <w:start w:val="1"/>
      <w:numFmt w:val="bullet"/>
      <w:lvlText w:val="•"/>
      <w:lvlJc w:val="left"/>
      <w:pPr>
        <w:tabs>
          <w:tab w:val="num" w:pos="4320"/>
        </w:tabs>
        <w:ind w:left="4320" w:hanging="360"/>
      </w:pPr>
      <w:rPr>
        <w:rFonts w:ascii="Arial" w:hAnsi="Arial" w:hint="default"/>
      </w:rPr>
    </w:lvl>
    <w:lvl w:ilvl="6" w:tplc="F2C4FC50" w:tentative="1">
      <w:start w:val="1"/>
      <w:numFmt w:val="bullet"/>
      <w:lvlText w:val="•"/>
      <w:lvlJc w:val="left"/>
      <w:pPr>
        <w:tabs>
          <w:tab w:val="num" w:pos="5040"/>
        </w:tabs>
        <w:ind w:left="5040" w:hanging="360"/>
      </w:pPr>
      <w:rPr>
        <w:rFonts w:ascii="Arial" w:hAnsi="Arial" w:hint="default"/>
      </w:rPr>
    </w:lvl>
    <w:lvl w:ilvl="7" w:tplc="392EFD38" w:tentative="1">
      <w:start w:val="1"/>
      <w:numFmt w:val="bullet"/>
      <w:lvlText w:val="•"/>
      <w:lvlJc w:val="left"/>
      <w:pPr>
        <w:tabs>
          <w:tab w:val="num" w:pos="5760"/>
        </w:tabs>
        <w:ind w:left="5760" w:hanging="360"/>
      </w:pPr>
      <w:rPr>
        <w:rFonts w:ascii="Arial" w:hAnsi="Arial" w:hint="default"/>
      </w:rPr>
    </w:lvl>
    <w:lvl w:ilvl="8" w:tplc="F6443B56" w:tentative="1">
      <w:start w:val="1"/>
      <w:numFmt w:val="bullet"/>
      <w:lvlText w:val="•"/>
      <w:lvlJc w:val="left"/>
      <w:pPr>
        <w:tabs>
          <w:tab w:val="num" w:pos="6480"/>
        </w:tabs>
        <w:ind w:left="6480" w:hanging="360"/>
      </w:pPr>
      <w:rPr>
        <w:rFonts w:ascii="Arial" w:hAnsi="Arial" w:hint="default"/>
      </w:rPr>
    </w:lvl>
  </w:abstractNum>
  <w:abstractNum w:abstractNumId="28">
    <w:nsid w:val="69CE5951"/>
    <w:multiLevelType w:val="hybridMultilevel"/>
    <w:tmpl w:val="9F66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DD38FD"/>
    <w:multiLevelType w:val="hybridMultilevel"/>
    <w:tmpl w:val="EBBC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48268B"/>
    <w:multiLevelType w:val="hybridMultilevel"/>
    <w:tmpl w:val="A3462A54"/>
    <w:lvl w:ilvl="0" w:tplc="3F3C5D32">
      <w:start w:val="1"/>
      <w:numFmt w:val="bullet"/>
      <w:lvlText w:val="•"/>
      <w:lvlJc w:val="left"/>
      <w:pPr>
        <w:tabs>
          <w:tab w:val="num" w:pos="720"/>
        </w:tabs>
        <w:ind w:left="720" w:hanging="360"/>
      </w:pPr>
      <w:rPr>
        <w:rFonts w:ascii="Arial" w:hAnsi="Arial" w:hint="default"/>
      </w:rPr>
    </w:lvl>
    <w:lvl w:ilvl="1" w:tplc="D6728DE8" w:tentative="1">
      <w:start w:val="1"/>
      <w:numFmt w:val="bullet"/>
      <w:lvlText w:val="•"/>
      <w:lvlJc w:val="left"/>
      <w:pPr>
        <w:tabs>
          <w:tab w:val="num" w:pos="1440"/>
        </w:tabs>
        <w:ind w:left="1440" w:hanging="360"/>
      </w:pPr>
      <w:rPr>
        <w:rFonts w:ascii="Arial" w:hAnsi="Arial" w:hint="default"/>
      </w:rPr>
    </w:lvl>
    <w:lvl w:ilvl="2" w:tplc="8B747A34" w:tentative="1">
      <w:start w:val="1"/>
      <w:numFmt w:val="bullet"/>
      <w:lvlText w:val="•"/>
      <w:lvlJc w:val="left"/>
      <w:pPr>
        <w:tabs>
          <w:tab w:val="num" w:pos="2160"/>
        </w:tabs>
        <w:ind w:left="2160" w:hanging="360"/>
      </w:pPr>
      <w:rPr>
        <w:rFonts w:ascii="Arial" w:hAnsi="Arial" w:hint="default"/>
      </w:rPr>
    </w:lvl>
    <w:lvl w:ilvl="3" w:tplc="8BDE5B9E" w:tentative="1">
      <w:start w:val="1"/>
      <w:numFmt w:val="bullet"/>
      <w:lvlText w:val="•"/>
      <w:lvlJc w:val="left"/>
      <w:pPr>
        <w:tabs>
          <w:tab w:val="num" w:pos="2880"/>
        </w:tabs>
        <w:ind w:left="2880" w:hanging="360"/>
      </w:pPr>
      <w:rPr>
        <w:rFonts w:ascii="Arial" w:hAnsi="Arial" w:hint="default"/>
      </w:rPr>
    </w:lvl>
    <w:lvl w:ilvl="4" w:tplc="125EE7B4" w:tentative="1">
      <w:start w:val="1"/>
      <w:numFmt w:val="bullet"/>
      <w:lvlText w:val="•"/>
      <w:lvlJc w:val="left"/>
      <w:pPr>
        <w:tabs>
          <w:tab w:val="num" w:pos="3600"/>
        </w:tabs>
        <w:ind w:left="3600" w:hanging="360"/>
      </w:pPr>
      <w:rPr>
        <w:rFonts w:ascii="Arial" w:hAnsi="Arial" w:hint="default"/>
      </w:rPr>
    </w:lvl>
    <w:lvl w:ilvl="5" w:tplc="AB1E2938" w:tentative="1">
      <w:start w:val="1"/>
      <w:numFmt w:val="bullet"/>
      <w:lvlText w:val="•"/>
      <w:lvlJc w:val="left"/>
      <w:pPr>
        <w:tabs>
          <w:tab w:val="num" w:pos="4320"/>
        </w:tabs>
        <w:ind w:left="4320" w:hanging="360"/>
      </w:pPr>
      <w:rPr>
        <w:rFonts w:ascii="Arial" w:hAnsi="Arial" w:hint="default"/>
      </w:rPr>
    </w:lvl>
    <w:lvl w:ilvl="6" w:tplc="BE6834D0" w:tentative="1">
      <w:start w:val="1"/>
      <w:numFmt w:val="bullet"/>
      <w:lvlText w:val="•"/>
      <w:lvlJc w:val="left"/>
      <w:pPr>
        <w:tabs>
          <w:tab w:val="num" w:pos="5040"/>
        </w:tabs>
        <w:ind w:left="5040" w:hanging="360"/>
      </w:pPr>
      <w:rPr>
        <w:rFonts w:ascii="Arial" w:hAnsi="Arial" w:hint="default"/>
      </w:rPr>
    </w:lvl>
    <w:lvl w:ilvl="7" w:tplc="696CB2F8" w:tentative="1">
      <w:start w:val="1"/>
      <w:numFmt w:val="bullet"/>
      <w:lvlText w:val="•"/>
      <w:lvlJc w:val="left"/>
      <w:pPr>
        <w:tabs>
          <w:tab w:val="num" w:pos="5760"/>
        </w:tabs>
        <w:ind w:left="5760" w:hanging="360"/>
      </w:pPr>
      <w:rPr>
        <w:rFonts w:ascii="Arial" w:hAnsi="Arial" w:hint="default"/>
      </w:rPr>
    </w:lvl>
    <w:lvl w:ilvl="8" w:tplc="78E8DCD8" w:tentative="1">
      <w:start w:val="1"/>
      <w:numFmt w:val="bullet"/>
      <w:lvlText w:val="•"/>
      <w:lvlJc w:val="left"/>
      <w:pPr>
        <w:tabs>
          <w:tab w:val="num" w:pos="6480"/>
        </w:tabs>
        <w:ind w:left="6480" w:hanging="360"/>
      </w:pPr>
      <w:rPr>
        <w:rFonts w:ascii="Arial" w:hAnsi="Arial" w:hint="default"/>
      </w:rPr>
    </w:lvl>
  </w:abstractNum>
  <w:abstractNum w:abstractNumId="31">
    <w:nsid w:val="78772DFC"/>
    <w:multiLevelType w:val="hybridMultilevel"/>
    <w:tmpl w:val="0A92D0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9A73D55"/>
    <w:multiLevelType w:val="hybridMultilevel"/>
    <w:tmpl w:val="2B06E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DD3558"/>
    <w:multiLevelType w:val="hybridMultilevel"/>
    <w:tmpl w:val="7646D5C6"/>
    <w:lvl w:ilvl="0" w:tplc="AC4A3FF6">
      <w:start w:val="1"/>
      <w:numFmt w:val="bullet"/>
      <w:lvlText w:val="•"/>
      <w:lvlJc w:val="left"/>
      <w:pPr>
        <w:tabs>
          <w:tab w:val="num" w:pos="720"/>
        </w:tabs>
        <w:ind w:left="720" w:hanging="360"/>
      </w:pPr>
      <w:rPr>
        <w:rFonts w:ascii="Arial" w:hAnsi="Arial" w:hint="default"/>
      </w:rPr>
    </w:lvl>
    <w:lvl w:ilvl="1" w:tplc="24A2D55A" w:tentative="1">
      <w:start w:val="1"/>
      <w:numFmt w:val="bullet"/>
      <w:lvlText w:val="•"/>
      <w:lvlJc w:val="left"/>
      <w:pPr>
        <w:tabs>
          <w:tab w:val="num" w:pos="1440"/>
        </w:tabs>
        <w:ind w:left="1440" w:hanging="360"/>
      </w:pPr>
      <w:rPr>
        <w:rFonts w:ascii="Arial" w:hAnsi="Arial" w:hint="default"/>
      </w:rPr>
    </w:lvl>
    <w:lvl w:ilvl="2" w:tplc="76FAB48E" w:tentative="1">
      <w:start w:val="1"/>
      <w:numFmt w:val="bullet"/>
      <w:lvlText w:val="•"/>
      <w:lvlJc w:val="left"/>
      <w:pPr>
        <w:tabs>
          <w:tab w:val="num" w:pos="2160"/>
        </w:tabs>
        <w:ind w:left="2160" w:hanging="360"/>
      </w:pPr>
      <w:rPr>
        <w:rFonts w:ascii="Arial" w:hAnsi="Arial" w:hint="default"/>
      </w:rPr>
    </w:lvl>
    <w:lvl w:ilvl="3" w:tplc="31866390" w:tentative="1">
      <w:start w:val="1"/>
      <w:numFmt w:val="bullet"/>
      <w:lvlText w:val="•"/>
      <w:lvlJc w:val="left"/>
      <w:pPr>
        <w:tabs>
          <w:tab w:val="num" w:pos="2880"/>
        </w:tabs>
        <w:ind w:left="2880" w:hanging="360"/>
      </w:pPr>
      <w:rPr>
        <w:rFonts w:ascii="Arial" w:hAnsi="Arial" w:hint="default"/>
      </w:rPr>
    </w:lvl>
    <w:lvl w:ilvl="4" w:tplc="EE70D07E" w:tentative="1">
      <w:start w:val="1"/>
      <w:numFmt w:val="bullet"/>
      <w:lvlText w:val="•"/>
      <w:lvlJc w:val="left"/>
      <w:pPr>
        <w:tabs>
          <w:tab w:val="num" w:pos="3600"/>
        </w:tabs>
        <w:ind w:left="3600" w:hanging="360"/>
      </w:pPr>
      <w:rPr>
        <w:rFonts w:ascii="Arial" w:hAnsi="Arial" w:hint="default"/>
      </w:rPr>
    </w:lvl>
    <w:lvl w:ilvl="5" w:tplc="F5A6947C" w:tentative="1">
      <w:start w:val="1"/>
      <w:numFmt w:val="bullet"/>
      <w:lvlText w:val="•"/>
      <w:lvlJc w:val="left"/>
      <w:pPr>
        <w:tabs>
          <w:tab w:val="num" w:pos="4320"/>
        </w:tabs>
        <w:ind w:left="4320" w:hanging="360"/>
      </w:pPr>
      <w:rPr>
        <w:rFonts w:ascii="Arial" w:hAnsi="Arial" w:hint="default"/>
      </w:rPr>
    </w:lvl>
    <w:lvl w:ilvl="6" w:tplc="036EEAA0" w:tentative="1">
      <w:start w:val="1"/>
      <w:numFmt w:val="bullet"/>
      <w:lvlText w:val="•"/>
      <w:lvlJc w:val="left"/>
      <w:pPr>
        <w:tabs>
          <w:tab w:val="num" w:pos="5040"/>
        </w:tabs>
        <w:ind w:left="5040" w:hanging="360"/>
      </w:pPr>
      <w:rPr>
        <w:rFonts w:ascii="Arial" w:hAnsi="Arial" w:hint="default"/>
      </w:rPr>
    </w:lvl>
    <w:lvl w:ilvl="7" w:tplc="B04E2520" w:tentative="1">
      <w:start w:val="1"/>
      <w:numFmt w:val="bullet"/>
      <w:lvlText w:val="•"/>
      <w:lvlJc w:val="left"/>
      <w:pPr>
        <w:tabs>
          <w:tab w:val="num" w:pos="5760"/>
        </w:tabs>
        <w:ind w:left="5760" w:hanging="360"/>
      </w:pPr>
      <w:rPr>
        <w:rFonts w:ascii="Arial" w:hAnsi="Arial" w:hint="default"/>
      </w:rPr>
    </w:lvl>
    <w:lvl w:ilvl="8" w:tplc="C4D23244" w:tentative="1">
      <w:start w:val="1"/>
      <w:numFmt w:val="bullet"/>
      <w:lvlText w:val="•"/>
      <w:lvlJc w:val="left"/>
      <w:pPr>
        <w:tabs>
          <w:tab w:val="num" w:pos="6480"/>
        </w:tabs>
        <w:ind w:left="6480" w:hanging="360"/>
      </w:pPr>
      <w:rPr>
        <w:rFonts w:ascii="Arial" w:hAnsi="Arial" w:hint="default"/>
      </w:rPr>
    </w:lvl>
  </w:abstractNum>
  <w:abstractNum w:abstractNumId="34">
    <w:nsid w:val="7ADD36C4"/>
    <w:multiLevelType w:val="hybridMultilevel"/>
    <w:tmpl w:val="7EB8D1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E235AC6"/>
    <w:multiLevelType w:val="hybridMultilevel"/>
    <w:tmpl w:val="67A4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2"/>
  </w:num>
  <w:num w:numId="3">
    <w:abstractNumId w:val="32"/>
  </w:num>
  <w:num w:numId="4">
    <w:abstractNumId w:val="2"/>
  </w:num>
  <w:num w:numId="5">
    <w:abstractNumId w:val="18"/>
  </w:num>
  <w:num w:numId="6">
    <w:abstractNumId w:val="35"/>
  </w:num>
  <w:num w:numId="7">
    <w:abstractNumId w:val="5"/>
  </w:num>
  <w:num w:numId="8">
    <w:abstractNumId w:val="34"/>
  </w:num>
  <w:num w:numId="9">
    <w:abstractNumId w:val="12"/>
  </w:num>
  <w:num w:numId="10">
    <w:abstractNumId w:val="8"/>
  </w:num>
  <w:num w:numId="11">
    <w:abstractNumId w:val="0"/>
  </w:num>
  <w:num w:numId="12">
    <w:abstractNumId w:val="28"/>
  </w:num>
  <w:num w:numId="13">
    <w:abstractNumId w:val="24"/>
  </w:num>
  <w:num w:numId="14">
    <w:abstractNumId w:val="21"/>
  </w:num>
  <w:num w:numId="15">
    <w:abstractNumId w:val="7"/>
  </w:num>
  <w:num w:numId="16">
    <w:abstractNumId w:val="11"/>
  </w:num>
  <w:num w:numId="17">
    <w:abstractNumId w:val="26"/>
  </w:num>
  <w:num w:numId="18">
    <w:abstractNumId w:val="4"/>
  </w:num>
  <w:num w:numId="19">
    <w:abstractNumId w:val="1"/>
  </w:num>
  <w:num w:numId="20">
    <w:abstractNumId w:val="14"/>
  </w:num>
  <w:num w:numId="21">
    <w:abstractNumId w:val="6"/>
  </w:num>
  <w:num w:numId="22">
    <w:abstractNumId w:val="15"/>
  </w:num>
  <w:num w:numId="23">
    <w:abstractNumId w:val="17"/>
  </w:num>
  <w:num w:numId="24">
    <w:abstractNumId w:val="20"/>
  </w:num>
  <w:num w:numId="25">
    <w:abstractNumId w:val="19"/>
  </w:num>
  <w:num w:numId="26">
    <w:abstractNumId w:val="29"/>
  </w:num>
  <w:num w:numId="27">
    <w:abstractNumId w:val="13"/>
  </w:num>
  <w:num w:numId="28">
    <w:abstractNumId w:val="16"/>
  </w:num>
  <w:num w:numId="29">
    <w:abstractNumId w:val="9"/>
  </w:num>
  <w:num w:numId="30">
    <w:abstractNumId w:val="23"/>
  </w:num>
  <w:num w:numId="31">
    <w:abstractNumId w:val="27"/>
  </w:num>
  <w:num w:numId="32">
    <w:abstractNumId w:val="33"/>
  </w:num>
  <w:num w:numId="33">
    <w:abstractNumId w:val="30"/>
  </w:num>
  <w:num w:numId="34">
    <w:abstractNumId w:val="3"/>
  </w:num>
  <w:num w:numId="35">
    <w:abstractNumId w:val="25"/>
  </w:num>
  <w:num w:numId="36">
    <w:abstractNumId w:val="3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yden Saffari">
    <w15:presenceInfo w15:providerId="None" w15:userId="Ayden Saffari"/>
  </w15:person>
  <w15:person w15:author="Matt Silver">
    <w15:presenceInfo w15:providerId="None" w15:userId="Matt Sil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o:colormru v:ext="edit" colors="#8dc3e8,#243c89,#7e42f6,#55c35d,#f1f1f1,#c4e1f1"/>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ACC"/>
    <w:rsid w:val="00015ADA"/>
    <w:rsid w:val="000175D7"/>
    <w:rsid w:val="00044184"/>
    <w:rsid w:val="00057745"/>
    <w:rsid w:val="000A55F0"/>
    <w:rsid w:val="000E1DB2"/>
    <w:rsid w:val="00164EBF"/>
    <w:rsid w:val="00195E49"/>
    <w:rsid w:val="001C5BDE"/>
    <w:rsid w:val="001D6A5E"/>
    <w:rsid w:val="001F7E44"/>
    <w:rsid w:val="00242955"/>
    <w:rsid w:val="002570B1"/>
    <w:rsid w:val="002E3CEB"/>
    <w:rsid w:val="00325DE7"/>
    <w:rsid w:val="00366FA4"/>
    <w:rsid w:val="003C35DD"/>
    <w:rsid w:val="004504F5"/>
    <w:rsid w:val="00473AC8"/>
    <w:rsid w:val="00482731"/>
    <w:rsid w:val="00484075"/>
    <w:rsid w:val="005275E3"/>
    <w:rsid w:val="005720A3"/>
    <w:rsid w:val="005B37A6"/>
    <w:rsid w:val="005F591D"/>
    <w:rsid w:val="00603F2C"/>
    <w:rsid w:val="00611B86"/>
    <w:rsid w:val="006202E3"/>
    <w:rsid w:val="00673520"/>
    <w:rsid w:val="00687ACC"/>
    <w:rsid w:val="006A5A8D"/>
    <w:rsid w:val="006B6A5B"/>
    <w:rsid w:val="006C4AD2"/>
    <w:rsid w:val="00764683"/>
    <w:rsid w:val="007719C0"/>
    <w:rsid w:val="007E26E3"/>
    <w:rsid w:val="00831209"/>
    <w:rsid w:val="008B0B9B"/>
    <w:rsid w:val="008E75DB"/>
    <w:rsid w:val="00904E47"/>
    <w:rsid w:val="00916F1B"/>
    <w:rsid w:val="00926891"/>
    <w:rsid w:val="009607AE"/>
    <w:rsid w:val="009728C0"/>
    <w:rsid w:val="00975F49"/>
    <w:rsid w:val="009A72D7"/>
    <w:rsid w:val="009D04FA"/>
    <w:rsid w:val="009D6A0A"/>
    <w:rsid w:val="009E40FD"/>
    <w:rsid w:val="00A0494F"/>
    <w:rsid w:val="00A24D86"/>
    <w:rsid w:val="00A3305C"/>
    <w:rsid w:val="00A36A7A"/>
    <w:rsid w:val="00A864F1"/>
    <w:rsid w:val="00AF1EC3"/>
    <w:rsid w:val="00B17C78"/>
    <w:rsid w:val="00B3015D"/>
    <w:rsid w:val="00B35EB3"/>
    <w:rsid w:val="00B3688A"/>
    <w:rsid w:val="00B43C86"/>
    <w:rsid w:val="00B546F2"/>
    <w:rsid w:val="00B5652B"/>
    <w:rsid w:val="00B742BF"/>
    <w:rsid w:val="00B95035"/>
    <w:rsid w:val="00BA5092"/>
    <w:rsid w:val="00BD13D1"/>
    <w:rsid w:val="00BE3F01"/>
    <w:rsid w:val="00BE7A3F"/>
    <w:rsid w:val="00C16BDA"/>
    <w:rsid w:val="00C20BA6"/>
    <w:rsid w:val="00C27370"/>
    <w:rsid w:val="00C51A4A"/>
    <w:rsid w:val="00CC1913"/>
    <w:rsid w:val="00CC573F"/>
    <w:rsid w:val="00CE4736"/>
    <w:rsid w:val="00D26ED7"/>
    <w:rsid w:val="00D504A6"/>
    <w:rsid w:val="00D73BC5"/>
    <w:rsid w:val="00D87411"/>
    <w:rsid w:val="00DC7139"/>
    <w:rsid w:val="00DD428F"/>
    <w:rsid w:val="00DD50EF"/>
    <w:rsid w:val="00E125BC"/>
    <w:rsid w:val="00E216E3"/>
    <w:rsid w:val="00E33249"/>
    <w:rsid w:val="00E631E5"/>
    <w:rsid w:val="00EA0721"/>
    <w:rsid w:val="00EB6CEE"/>
    <w:rsid w:val="00EC2994"/>
    <w:rsid w:val="00ED7A90"/>
    <w:rsid w:val="00EE6D13"/>
    <w:rsid w:val="00F06091"/>
    <w:rsid w:val="00F302DE"/>
    <w:rsid w:val="00F93611"/>
    <w:rsid w:val="00FD764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8dc3e8,#243c89,#7e42f6,#55c35d,#f1f1f1,#c4e1f1"/>
    </o:shapedefaults>
    <o:shapelayout v:ext="edit">
      <o:idmap v:ext="edit" data="1"/>
    </o:shapelayout>
  </w:shapeDefaults>
  <w:doNotEmbedSmartTags/>
  <w:decimalSymbol w:val="."/>
  <w:listSeparator w:val=","/>
  <w14:docId w14:val="5C65D6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Body"/>
    <w:qFormat/>
    <w:pPr>
      <w:keepNext/>
      <w:outlineLvl w:val="0"/>
    </w:pPr>
    <w:rPr>
      <w:rFonts w:ascii="Helvetica" w:eastAsia="ヒラギノ角ゴ Pro W3" w:hAnsi="Helvetica"/>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632"/>
      </w:tabs>
    </w:pPr>
    <w:rPr>
      <w:rFonts w:ascii="Helvetica" w:eastAsia="ヒラギノ角ゴ Pro W3" w:hAnsi="Helvetica"/>
      <w:color w:val="000000"/>
    </w:rPr>
  </w:style>
  <w:style w:type="paragraph" w:styleId="Title">
    <w:name w:val="Title"/>
    <w:next w:val="Body"/>
    <w:qFormat/>
    <w:pPr>
      <w:keepNext/>
      <w:outlineLvl w:val="0"/>
    </w:pPr>
    <w:rPr>
      <w:rFonts w:ascii="Helvetica" w:eastAsia="ヒラギノ角ゴ Pro W3" w:hAnsi="Helvetica"/>
      <w:b/>
      <w:color w:val="000000"/>
      <w:sz w:val="56"/>
    </w:rPr>
  </w:style>
  <w:style w:type="paragraph" w:customStyle="1" w:styleId="Body">
    <w:name w:val="Body"/>
    <w:rPr>
      <w:rFonts w:ascii="Helvetica" w:eastAsia="ヒラギノ角ゴ Pro W3" w:hAnsi="Helvetica"/>
      <w:color w:val="000000"/>
      <w:sz w:val="24"/>
    </w:rPr>
  </w:style>
  <w:style w:type="character" w:styleId="CommentReference">
    <w:name w:val="annotation reference"/>
    <w:basedOn w:val="DefaultParagraphFont"/>
    <w:rsid w:val="00015ADA"/>
    <w:rPr>
      <w:sz w:val="18"/>
      <w:szCs w:val="18"/>
    </w:rPr>
  </w:style>
  <w:style w:type="paragraph" w:styleId="CommentText">
    <w:name w:val="annotation text"/>
    <w:basedOn w:val="Normal"/>
    <w:link w:val="CommentTextChar"/>
    <w:rsid w:val="00015ADA"/>
  </w:style>
  <w:style w:type="character" w:customStyle="1" w:styleId="CommentTextChar">
    <w:name w:val="Comment Text Char"/>
    <w:basedOn w:val="DefaultParagraphFont"/>
    <w:link w:val="CommentText"/>
    <w:rsid w:val="00015ADA"/>
    <w:rPr>
      <w:sz w:val="24"/>
      <w:szCs w:val="24"/>
    </w:rPr>
  </w:style>
  <w:style w:type="paragraph" w:styleId="CommentSubject">
    <w:name w:val="annotation subject"/>
    <w:basedOn w:val="CommentText"/>
    <w:next w:val="CommentText"/>
    <w:link w:val="CommentSubjectChar"/>
    <w:rsid w:val="00015ADA"/>
    <w:rPr>
      <w:b/>
      <w:bCs/>
      <w:sz w:val="20"/>
      <w:szCs w:val="20"/>
    </w:rPr>
  </w:style>
  <w:style w:type="character" w:customStyle="1" w:styleId="CommentSubjectChar">
    <w:name w:val="Comment Subject Char"/>
    <w:basedOn w:val="CommentTextChar"/>
    <w:link w:val="CommentSubject"/>
    <w:rsid w:val="00015ADA"/>
    <w:rPr>
      <w:b/>
      <w:bCs/>
      <w:sz w:val="24"/>
      <w:szCs w:val="24"/>
    </w:rPr>
  </w:style>
  <w:style w:type="paragraph" w:styleId="BalloonText">
    <w:name w:val="Balloon Text"/>
    <w:basedOn w:val="Normal"/>
    <w:link w:val="BalloonTextChar"/>
    <w:rsid w:val="00015ADA"/>
    <w:rPr>
      <w:sz w:val="18"/>
      <w:szCs w:val="18"/>
    </w:rPr>
  </w:style>
  <w:style w:type="character" w:customStyle="1" w:styleId="BalloonTextChar">
    <w:name w:val="Balloon Text Char"/>
    <w:basedOn w:val="DefaultParagraphFont"/>
    <w:link w:val="BalloonText"/>
    <w:rsid w:val="00015ADA"/>
    <w:rPr>
      <w:sz w:val="18"/>
      <w:szCs w:val="18"/>
    </w:rPr>
  </w:style>
  <w:style w:type="character" w:styleId="Hyperlink">
    <w:name w:val="Hyperlink"/>
    <w:basedOn w:val="DefaultParagraphFont"/>
    <w:rsid w:val="00015ADA"/>
    <w:rPr>
      <w:color w:val="0563C1" w:themeColor="hyperlink"/>
      <w:u w:val="single"/>
    </w:rPr>
  </w:style>
  <w:style w:type="paragraph" w:styleId="ListParagraph">
    <w:name w:val="List Paragraph"/>
    <w:basedOn w:val="Normal"/>
    <w:uiPriority w:val="34"/>
    <w:qFormat/>
    <w:rsid w:val="000E1DB2"/>
    <w:pPr>
      <w:ind w:left="720"/>
      <w:contextualSpacing/>
    </w:pPr>
  </w:style>
  <w:style w:type="paragraph" w:styleId="NormalWeb">
    <w:name w:val="Normal (Web)"/>
    <w:basedOn w:val="Normal"/>
    <w:uiPriority w:val="99"/>
    <w:unhideWhenUsed/>
    <w:rsid w:val="00CC573F"/>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4971">
      <w:bodyDiv w:val="1"/>
      <w:marLeft w:val="0"/>
      <w:marRight w:val="0"/>
      <w:marTop w:val="0"/>
      <w:marBottom w:val="0"/>
      <w:divBdr>
        <w:top w:val="none" w:sz="0" w:space="0" w:color="auto"/>
        <w:left w:val="none" w:sz="0" w:space="0" w:color="auto"/>
        <w:bottom w:val="none" w:sz="0" w:space="0" w:color="auto"/>
        <w:right w:val="none" w:sz="0" w:space="0" w:color="auto"/>
      </w:divBdr>
    </w:div>
    <w:div w:id="286280229">
      <w:bodyDiv w:val="1"/>
      <w:marLeft w:val="0"/>
      <w:marRight w:val="0"/>
      <w:marTop w:val="0"/>
      <w:marBottom w:val="0"/>
      <w:divBdr>
        <w:top w:val="none" w:sz="0" w:space="0" w:color="auto"/>
        <w:left w:val="none" w:sz="0" w:space="0" w:color="auto"/>
        <w:bottom w:val="none" w:sz="0" w:space="0" w:color="auto"/>
        <w:right w:val="none" w:sz="0" w:space="0" w:color="auto"/>
      </w:divBdr>
    </w:div>
    <w:div w:id="655765832">
      <w:bodyDiv w:val="1"/>
      <w:marLeft w:val="0"/>
      <w:marRight w:val="0"/>
      <w:marTop w:val="0"/>
      <w:marBottom w:val="0"/>
      <w:divBdr>
        <w:top w:val="none" w:sz="0" w:space="0" w:color="auto"/>
        <w:left w:val="none" w:sz="0" w:space="0" w:color="auto"/>
        <w:bottom w:val="none" w:sz="0" w:space="0" w:color="auto"/>
        <w:right w:val="none" w:sz="0" w:space="0" w:color="auto"/>
      </w:divBdr>
    </w:div>
    <w:div w:id="750932593">
      <w:bodyDiv w:val="1"/>
      <w:marLeft w:val="0"/>
      <w:marRight w:val="0"/>
      <w:marTop w:val="0"/>
      <w:marBottom w:val="0"/>
      <w:divBdr>
        <w:top w:val="none" w:sz="0" w:space="0" w:color="auto"/>
        <w:left w:val="none" w:sz="0" w:space="0" w:color="auto"/>
        <w:bottom w:val="none" w:sz="0" w:space="0" w:color="auto"/>
        <w:right w:val="none" w:sz="0" w:space="0" w:color="auto"/>
      </w:divBdr>
    </w:div>
    <w:div w:id="1735811265">
      <w:bodyDiv w:val="1"/>
      <w:marLeft w:val="0"/>
      <w:marRight w:val="0"/>
      <w:marTop w:val="0"/>
      <w:marBottom w:val="0"/>
      <w:divBdr>
        <w:top w:val="none" w:sz="0" w:space="0" w:color="auto"/>
        <w:left w:val="none" w:sz="0" w:space="0" w:color="auto"/>
        <w:bottom w:val="none" w:sz="0" w:space="0" w:color="auto"/>
        <w:right w:val="none" w:sz="0" w:space="0" w:color="auto"/>
      </w:divBdr>
    </w:div>
    <w:div w:id="1809207264">
      <w:bodyDiv w:val="1"/>
      <w:marLeft w:val="0"/>
      <w:marRight w:val="0"/>
      <w:marTop w:val="0"/>
      <w:marBottom w:val="0"/>
      <w:divBdr>
        <w:top w:val="none" w:sz="0" w:space="0" w:color="auto"/>
        <w:left w:val="none" w:sz="0" w:space="0" w:color="auto"/>
        <w:bottom w:val="none" w:sz="0" w:space="0" w:color="auto"/>
        <w:right w:val="none" w:sz="0" w:space="0" w:color="auto"/>
      </w:divBdr>
    </w:div>
    <w:div w:id="1882135064">
      <w:bodyDiv w:val="1"/>
      <w:marLeft w:val="0"/>
      <w:marRight w:val="0"/>
      <w:marTop w:val="0"/>
      <w:marBottom w:val="0"/>
      <w:divBdr>
        <w:top w:val="none" w:sz="0" w:space="0" w:color="auto"/>
        <w:left w:val="none" w:sz="0" w:space="0" w:color="auto"/>
        <w:bottom w:val="none" w:sz="0" w:space="0" w:color="auto"/>
        <w:right w:val="none" w:sz="0" w:space="0" w:color="auto"/>
      </w:divBdr>
    </w:div>
    <w:div w:id="1984773913">
      <w:bodyDiv w:val="1"/>
      <w:marLeft w:val="0"/>
      <w:marRight w:val="0"/>
      <w:marTop w:val="0"/>
      <w:marBottom w:val="0"/>
      <w:divBdr>
        <w:top w:val="none" w:sz="0" w:space="0" w:color="auto"/>
        <w:left w:val="none" w:sz="0" w:space="0" w:color="auto"/>
        <w:bottom w:val="none" w:sz="0" w:space="0" w:color="auto"/>
        <w:right w:val="none" w:sz="0" w:space="0" w:color="auto"/>
      </w:divBdr>
    </w:div>
    <w:div w:id="2058507800">
      <w:bodyDiv w:val="1"/>
      <w:marLeft w:val="0"/>
      <w:marRight w:val="0"/>
      <w:marTop w:val="0"/>
      <w:marBottom w:val="0"/>
      <w:divBdr>
        <w:top w:val="none" w:sz="0" w:space="0" w:color="auto"/>
        <w:left w:val="none" w:sz="0" w:space="0" w:color="auto"/>
        <w:bottom w:val="none" w:sz="0" w:space="0" w:color="auto"/>
        <w:right w:val="none" w:sz="0" w:space="0" w:color="auto"/>
      </w:divBdr>
    </w:div>
    <w:div w:id="209724377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mailto:lenaacolatse@gmail.com)" TargetMode="External"/></Relationship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image" Target="media/image1.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C1DF12-F87C-4A4E-BC11-743C4E26C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1929</Words>
  <Characters>11001</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bbk</Company>
  <LinksUpToDate>false</LinksUpToDate>
  <CharactersWithSpaces>12905</CharactersWithSpaces>
  <SharedDoc>false</SharedDoc>
  <HLinks>
    <vt:vector size="12" baseType="variant">
      <vt:variant>
        <vt:i4>1638407</vt:i4>
      </vt:variant>
      <vt:variant>
        <vt:i4>3244</vt:i4>
      </vt:variant>
      <vt:variant>
        <vt:i4>1026</vt:i4>
      </vt:variant>
      <vt:variant>
        <vt:i4>1</vt:i4>
      </vt:variant>
      <vt:variant>
        <vt:lpwstr>AS_450K_pipeline_160509</vt:lpwstr>
      </vt:variant>
      <vt:variant>
        <vt:lpwstr/>
      </vt:variant>
      <vt:variant>
        <vt:i4>1638407</vt:i4>
      </vt:variant>
      <vt:variant>
        <vt:i4>6283</vt:i4>
      </vt:variant>
      <vt:variant>
        <vt:i4>1025</vt:i4>
      </vt:variant>
      <vt:variant>
        <vt:i4>1</vt:i4>
      </vt:variant>
      <vt:variant>
        <vt:lpwstr>AS_450K_pipeline_160509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Ayden</dc:creator>
  <cp:keywords/>
  <cp:lastModifiedBy>Ayden Saffari</cp:lastModifiedBy>
  <cp:revision>14</cp:revision>
  <cp:lastPrinted>2016-05-11T12:33:00Z</cp:lastPrinted>
  <dcterms:created xsi:type="dcterms:W3CDTF">2016-07-18T11:46:00Z</dcterms:created>
  <dcterms:modified xsi:type="dcterms:W3CDTF">2016-07-20T18:41:00Z</dcterms:modified>
</cp:coreProperties>
</file>